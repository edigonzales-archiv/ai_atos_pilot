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1"/>
      </w:tblGrid>
      <w:tr w:rsidR="00056493" w:rsidRPr="004A1573" w:rsidTr="00056493">
        <w:tc>
          <w:tcPr>
            <w:tcW w:w="9211" w:type="dxa"/>
          </w:tcPr>
          <w:p w:rsidR="003878EA" w:rsidRPr="004A1573" w:rsidRDefault="003878EA" w:rsidP="003878EA">
            <w:pPr>
              <w:pStyle w:val="Klassifizierung"/>
            </w:pPr>
            <w:r w:rsidRPr="004A1573">
              <w:fldChar w:fldCharType="begin"/>
            </w:r>
            <w:r w:rsidRPr="004A1573">
              <w:instrText xml:space="preserve"> if </w:instrText>
            </w:r>
            <w:r w:rsidRPr="004A1573">
              <w:fldChar w:fldCharType="begin"/>
            </w:r>
            <w:r w:rsidRPr="004A1573">
              <w:instrText xml:space="preserve"> DOCPROPERTY "CustomField.Classification"\*CHARFORMAT \&lt;OawJumpToField value=0/&gt;</w:instrText>
            </w:r>
            <w:r w:rsidRPr="004A1573">
              <w:fldChar w:fldCharType="end"/>
            </w:r>
            <w:r w:rsidRPr="004A1573">
              <w:instrText xml:space="preserve"> = "" "" "</w:instrText>
            </w:r>
            <w:r w:rsidRPr="004A1573">
              <w:fldChar w:fldCharType="begin"/>
            </w:r>
            <w:r w:rsidRPr="004A1573">
              <w:instrText xml:space="preserve"> DOCPROPERTY "CustomField.Classification"\*CHARFORMAT \&lt;OawJumpToField value=0/&gt;</w:instrText>
            </w:r>
            <w:r w:rsidRPr="004A1573">
              <w:fldChar w:fldCharType="separate"/>
            </w:r>
            <w:r w:rsidR="00731420" w:rsidRPr="004A1573">
              <w:instrText>CustomField.Classification</w:instrText>
            </w:r>
            <w:r w:rsidRPr="004A1573">
              <w:fldChar w:fldCharType="end"/>
            </w:r>
          </w:p>
          <w:p w:rsidR="00BC5D11" w:rsidRPr="004A1573" w:rsidRDefault="003878EA" w:rsidP="003878EA">
            <w:pPr>
              <w:pStyle w:val="Klassifizierung"/>
            </w:pPr>
            <w:r w:rsidRPr="004A1573">
              <w:instrText>" \&lt;OawJumpToField value=0/&gt;</w:instrText>
            </w:r>
            <w:r w:rsidRPr="004A1573">
              <w:fldChar w:fldCharType="end"/>
            </w:r>
            <w:r w:rsidRPr="004A1573">
              <w:fldChar w:fldCharType="begin"/>
            </w:r>
            <w:r w:rsidRPr="004A1573">
              <w:instrText xml:space="preserve"> DOCPROPERTY "CustomField.ClassificationEnclosures"\*CHARFORMAT \&lt;OawJumpToField value=0/&gt;</w:instrText>
            </w:r>
            <w:r w:rsidRPr="004A1573">
              <w:rPr>
                <w:highlight w:val="white"/>
              </w:rPr>
              <w:fldChar w:fldCharType="end"/>
            </w:r>
          </w:p>
        </w:tc>
      </w:tr>
    </w:tbl>
    <w:p w:rsidR="00056493" w:rsidRPr="004A1573" w:rsidRDefault="00056493" w:rsidP="00056493">
      <w:pPr>
        <w:sectPr w:rsidR="00056493" w:rsidRPr="004A1573" w:rsidSect="00056493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6" w:h="16838" w:code="9"/>
          <w:pgMar w:top="2892" w:right="1134" w:bottom="907" w:left="1701" w:header="618" w:footer="312" w:gutter="0"/>
          <w:cols w:space="708"/>
          <w:docGrid w:linePitch="360"/>
        </w:sectPr>
      </w:pPr>
    </w:p>
    <w:p w:rsidR="00056493" w:rsidRPr="004A1573" w:rsidRDefault="00056493" w:rsidP="00E67DD4">
      <w:pPr>
        <w:pStyle w:val="AbstandVorTabelle"/>
        <w:rPr>
          <w:highlight w:val="white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1"/>
      </w:tblGrid>
      <w:tr w:rsidR="003C5E81" w:rsidRPr="004A1573" w:rsidTr="003C5E81">
        <w:tc>
          <w:tcPr>
            <w:tcW w:w="9211" w:type="dxa"/>
          </w:tcPr>
          <w:p w:rsidR="003C5E81" w:rsidRPr="004A1573" w:rsidRDefault="003C5E81" w:rsidP="00056493">
            <w:pPr>
              <w:pStyle w:val="Haupttitel"/>
              <w:rPr>
                <w:highlight w:val="white"/>
              </w:rPr>
            </w:pPr>
            <w:bookmarkStart w:id="0" w:name="CustomFieldHaupttitelBericht" w:colFirst="0" w:colLast="0"/>
          </w:p>
        </w:tc>
      </w:tr>
    </w:tbl>
    <w:bookmarkEnd w:id="0"/>
    <w:p w:rsidR="00056493" w:rsidRPr="004A1573" w:rsidRDefault="004A1573" w:rsidP="00056493">
      <w:pPr>
        <w:pStyle w:val="Haupttitel"/>
      </w:pPr>
      <w:r>
        <w:t>eCH-0056 - Downloaddienste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1"/>
      </w:tblGrid>
      <w:tr w:rsidR="003C5E81" w:rsidRPr="004A1573" w:rsidTr="003C5E81">
        <w:tc>
          <w:tcPr>
            <w:tcW w:w="9211" w:type="dxa"/>
          </w:tcPr>
          <w:p w:rsidR="003C5E81" w:rsidRPr="004A1573" w:rsidRDefault="003C5E81" w:rsidP="00056493">
            <w:pPr>
              <w:pStyle w:val="Sottotitolo"/>
              <w:rPr>
                <w:highlight w:val="white"/>
              </w:rPr>
            </w:pPr>
            <w:bookmarkStart w:id="1" w:name="CustomFieldUntertitelBericht" w:colFirst="0" w:colLast="0"/>
          </w:p>
        </w:tc>
      </w:tr>
      <w:bookmarkEnd w:id="1"/>
    </w:tbl>
    <w:p w:rsidR="00E67DD4" w:rsidRPr="004A1573" w:rsidRDefault="00E67DD4"/>
    <w:p w:rsidR="00E67DD4" w:rsidRPr="004A1573" w:rsidRDefault="00E67DD4"/>
    <w:p w:rsidR="00E67DD4" w:rsidRPr="004A1573" w:rsidRDefault="00E67DD4"/>
    <w:p w:rsidR="00E67DD4" w:rsidRPr="004A1573" w:rsidRDefault="00974B58">
      <w:r w:rsidRPr="004A1573">
        <w:fldChar w:fldCharType="begin"/>
      </w:r>
      <w:r w:rsidRPr="004A1573">
        <w:instrText xml:space="preserve"> DOCPROPERTY "Doc.Version"\*CHARFORMAT \&lt;OawJumpToField value=0/&gt;</w:instrText>
      </w:r>
      <w:r w:rsidRPr="004A1573">
        <w:fldChar w:fldCharType="separate"/>
      </w:r>
      <w:r w:rsidR="004A1573">
        <w:t>Version</w:t>
      </w:r>
      <w:r w:rsidRPr="004A1573">
        <w:fldChar w:fldCharType="end"/>
      </w:r>
      <w:r w:rsidRPr="004A1573">
        <w:t xml:space="preserve"> </w:t>
      </w:r>
      <w:r w:rsidRPr="004A1573">
        <w:fldChar w:fldCharType="begin"/>
      </w:r>
      <w:r w:rsidRPr="004A1573">
        <w:instrText xml:space="preserve"> DOCPROPERTY "Doc.NrBrackets"\*CHARFORMAT </w:instrText>
      </w:r>
      <w:r w:rsidRPr="004A1573">
        <w:fldChar w:fldCharType="separate"/>
      </w:r>
      <w:r w:rsidR="004A1573">
        <w:t>[Nr. 0.1]</w:t>
      </w:r>
      <w:r w:rsidRPr="004A1573">
        <w:fldChar w:fldCharType="end"/>
      </w:r>
      <w:r w:rsidRPr="004A1573">
        <w:t xml:space="preserve"> </w:t>
      </w:r>
      <w:r w:rsidRPr="004A1573">
        <w:fldChar w:fldCharType="begin"/>
      </w:r>
      <w:r w:rsidRPr="004A1573">
        <w:instrText xml:space="preserve"> DOCPROPERTY "Doc.FromReport"\*CHARFORMAT \&lt;OawJumpToField value=0/&gt;</w:instrText>
      </w:r>
      <w:r w:rsidRPr="004A1573">
        <w:fldChar w:fldCharType="separate"/>
      </w:r>
      <w:r w:rsidR="004A1573">
        <w:t>von</w:t>
      </w:r>
      <w:r w:rsidRPr="004A1573">
        <w:fldChar w:fldCharType="end"/>
      </w:r>
      <w:r w:rsidRPr="004A1573">
        <w:t xml:space="preserve"> </w:t>
      </w:r>
      <w:r w:rsidRPr="004A1573">
        <w:fldChar w:fldCharType="begin"/>
      </w:r>
      <w:r w:rsidRPr="004A1573">
        <w:instrText xml:space="preserve"> MACROBUTTON docPropertyDateClick </w:instrText>
      </w:r>
      <w:r w:rsidRPr="004A1573">
        <w:fldChar w:fldCharType="begin"/>
      </w:r>
      <w:r w:rsidRPr="004A1573">
        <w:instrText xml:space="preserve"> DOCVARIABLE "Date.Format.DigitShort"\*CHARFORMAT \&lt;OawJumpToField value=0/&gt;</w:instrText>
      </w:r>
      <w:r w:rsidRPr="004A1573">
        <w:fldChar w:fldCharType="separate"/>
      </w:r>
      <w:r w:rsidR="004A1573">
        <w:instrText>11.09.15</w:instrText>
      </w:r>
      <w:r w:rsidRPr="004A1573">
        <w:fldChar w:fldCharType="end"/>
      </w:r>
      <w:r w:rsidRPr="004A1573">
        <w:fldChar w:fldCharType="end"/>
      </w:r>
    </w:p>
    <w:p w:rsidR="00E67DD4" w:rsidRPr="004A1573" w:rsidRDefault="00E67DD4"/>
    <w:p w:rsidR="00E67DD4" w:rsidRPr="004A1573" w:rsidRDefault="00E67DD4"/>
    <w:p w:rsidR="00E67DD4" w:rsidRPr="004A1573" w:rsidRDefault="00E67DD4"/>
    <w:p w:rsidR="00E67DD4" w:rsidRPr="004A1573" w:rsidRDefault="00E67DD4"/>
    <w:p w:rsidR="00E67DD4" w:rsidRPr="004A1573" w:rsidRDefault="00E67DD4"/>
    <w:p w:rsidR="00E67DD4" w:rsidRPr="004A1573" w:rsidRDefault="00E67DD4"/>
    <w:p w:rsidR="00E67DD4" w:rsidRPr="004A1573" w:rsidRDefault="00E67DD4"/>
    <w:p w:rsidR="00E67DD4" w:rsidRPr="004A1573" w:rsidRDefault="00E67DD4"/>
    <w:p w:rsidR="00E67DD4" w:rsidRPr="004A1573" w:rsidRDefault="00E67DD4"/>
    <w:p w:rsidR="00E67DD4" w:rsidRPr="004A1573" w:rsidRDefault="00E67DD4"/>
    <w:p w:rsidR="00E67DD4" w:rsidRPr="004A1573" w:rsidRDefault="00E67DD4"/>
    <w:p w:rsidR="00E67DD4" w:rsidRPr="004A1573" w:rsidRDefault="00E67DD4"/>
    <w:p w:rsidR="00E67DD4" w:rsidRPr="004A1573" w:rsidRDefault="00E67DD4"/>
    <w:p w:rsidR="00E67DD4" w:rsidRPr="004A1573" w:rsidRDefault="00E67DD4"/>
    <w:p w:rsidR="00E67DD4" w:rsidRPr="004A1573" w:rsidRDefault="00E67DD4"/>
    <w:p w:rsidR="00E67DD4" w:rsidRPr="004A1573" w:rsidRDefault="00E67DD4"/>
    <w:p w:rsidR="00E67DD4" w:rsidRPr="004A1573" w:rsidRDefault="00E67DD4" w:rsidP="00E67DD4"/>
    <w:p w:rsidR="00E67DD4" w:rsidRPr="004A1573" w:rsidRDefault="00E67DD4" w:rsidP="00E67DD4"/>
    <w:p w:rsidR="00E67DD4" w:rsidRPr="004A1573" w:rsidRDefault="00E67DD4" w:rsidP="00E67DD4"/>
    <w:p w:rsidR="00E67DD4" w:rsidRPr="004A1573" w:rsidRDefault="00E67DD4" w:rsidP="00E67DD4"/>
    <w:p w:rsidR="002734E0" w:rsidRPr="004A1573" w:rsidRDefault="002734E0" w:rsidP="00E67DD4"/>
    <w:p w:rsidR="005A6052" w:rsidRPr="004A1573" w:rsidRDefault="005A6052" w:rsidP="00E67DD4"/>
    <w:p w:rsidR="002734E0" w:rsidRPr="004A1573" w:rsidRDefault="002734E0" w:rsidP="00E67DD4"/>
    <w:p w:rsidR="002734E0" w:rsidRPr="004A1573" w:rsidRDefault="002734E0" w:rsidP="00E67DD4"/>
    <w:p w:rsidR="00907436" w:rsidRPr="004A1573" w:rsidRDefault="00907436" w:rsidP="00E67DD4">
      <w:r w:rsidRPr="004A1573">
        <w:fldChar w:fldCharType="begin"/>
      </w:r>
      <w:r w:rsidRPr="004A1573">
        <w:instrText xml:space="preserve"> IF </w:instrText>
      </w:r>
      <w:r w:rsidRPr="004A1573">
        <w:fldChar w:fldCharType="begin"/>
      </w:r>
      <w:r w:rsidRPr="004A1573">
        <w:instrText xml:space="preserve"> DOCPROPERTY "CustomField.HerausgeberBericht"\*CHARFORMAT </w:instrText>
      </w:r>
      <w:r w:rsidR="007B0F4E" w:rsidRPr="004A1573">
        <w:instrText>\&lt;OawJumpToField value=0/&gt;</w:instrText>
      </w:r>
      <w:r w:rsidRPr="004A1573">
        <w:fldChar w:fldCharType="end"/>
      </w:r>
      <w:r w:rsidRPr="004A1573">
        <w:instrText xml:space="preserve"> = "" "" "</w:instrText>
      </w:r>
    </w:p>
    <w:p w:rsidR="00907436" w:rsidRPr="004A1573" w:rsidRDefault="00A20D69" w:rsidP="00E67DD4">
      <w:r w:rsidRPr="004A1573">
        <w:fldChar w:fldCharType="begin"/>
      </w:r>
      <w:r w:rsidRPr="004A1573">
        <w:instrText xml:space="preserve"> DOCPROPERTY "CustomField.HerausgeberBericht"\*CHARFORMAT </w:instrText>
      </w:r>
      <w:r w:rsidR="007B0F4E" w:rsidRPr="004A1573">
        <w:instrText>\&lt;OawJumpToField value=0/&gt;</w:instrText>
      </w:r>
      <w:r w:rsidRPr="004A1573">
        <w:fldChar w:fldCharType="separate"/>
      </w:r>
      <w:r w:rsidR="00731420" w:rsidRPr="004A1573">
        <w:instrText>CustomField.HerausgeberBericht</w:instrText>
      </w:r>
      <w:r w:rsidRPr="004A1573">
        <w:rPr>
          <w:highlight w:val="white"/>
        </w:rPr>
        <w:fldChar w:fldCharType="end"/>
      </w:r>
      <w:r w:rsidR="00907436" w:rsidRPr="004A1573">
        <w:rPr>
          <w:highlight w:val="white"/>
        </w:rPr>
        <w:instrText xml:space="preserve">" </w:instrText>
      </w:r>
      <w:r w:rsidR="007B0F4E" w:rsidRPr="004A1573">
        <w:rPr>
          <w:highlight w:val="white"/>
        </w:rPr>
        <w:instrText>\&lt;OawJumpToField value=0/&gt;</w:instrText>
      </w:r>
      <w:r w:rsidR="00907436" w:rsidRPr="004A1573">
        <w:fldChar w:fldCharType="end"/>
      </w:r>
      <w:r w:rsidR="004E64F4" w:rsidRPr="004A1573">
        <w:fldChar w:fldCharType="begin"/>
      </w:r>
      <w:r w:rsidR="004E64F4" w:rsidRPr="004A1573">
        <w:instrText xml:space="preserve"> IF </w:instrText>
      </w:r>
      <w:r w:rsidR="004E64F4" w:rsidRPr="004A1573">
        <w:fldChar w:fldCharType="begin"/>
      </w:r>
      <w:r w:rsidR="004E64F4" w:rsidRPr="004A1573">
        <w:instrText xml:space="preserve"> DOCPROPERTY "Organisation.BereichZ1"\*CHARFORMAT </w:instrText>
      </w:r>
      <w:r w:rsidR="007B0F4E" w:rsidRPr="004A1573">
        <w:instrText>\&lt;OawJumpToField value=0/&gt;</w:instrText>
      </w:r>
      <w:r w:rsidR="004E64F4" w:rsidRPr="004A1573">
        <w:fldChar w:fldCharType="end"/>
      </w:r>
      <w:r w:rsidR="004E64F4" w:rsidRPr="004A1573">
        <w:instrText xml:space="preserve"> = "" "" "</w:instrText>
      </w:r>
    </w:p>
    <w:p w:rsidR="005A6052" w:rsidRPr="004A1573" w:rsidRDefault="00FD4AC2" w:rsidP="005A6052">
      <w:r w:rsidRPr="004A1573">
        <w:fldChar w:fldCharType="begin"/>
      </w:r>
      <w:r w:rsidRPr="004A1573">
        <w:instrText xml:space="preserve"> DOCPROPERTY "Organisation.BereichZ1"\*CHARFORMAT </w:instrText>
      </w:r>
      <w:r w:rsidR="007B0F4E" w:rsidRPr="004A1573">
        <w:instrText>\&lt;OawJumpToField value=0/&gt;</w:instrText>
      </w:r>
      <w:r w:rsidRPr="004A1573">
        <w:fldChar w:fldCharType="separate"/>
      </w:r>
      <w:r w:rsidR="00731420" w:rsidRPr="004A1573">
        <w:instrText>Organisation.BereichZ1</w:instrText>
      </w:r>
      <w:r w:rsidRPr="004A1573">
        <w:rPr>
          <w:highlight w:val="white"/>
        </w:rPr>
        <w:fldChar w:fldCharType="end"/>
      </w:r>
      <w:r w:rsidR="004E64F4" w:rsidRPr="004A1573">
        <w:rPr>
          <w:highlight w:val="white"/>
        </w:rPr>
        <w:instrText xml:space="preserve">" </w:instrText>
      </w:r>
      <w:r w:rsidR="007B0F4E" w:rsidRPr="004A1573">
        <w:rPr>
          <w:highlight w:val="white"/>
        </w:rPr>
        <w:instrText>\&lt;OawJumpToField value=0/&gt;</w:instrText>
      </w:r>
      <w:r w:rsidR="004E64F4" w:rsidRPr="004A1573">
        <w:fldChar w:fldCharType="end"/>
      </w:r>
      <w:r w:rsidR="005A6052" w:rsidRPr="004A1573">
        <w:fldChar w:fldCharType="begin"/>
      </w:r>
      <w:r w:rsidR="005A6052" w:rsidRPr="004A1573">
        <w:instrText xml:space="preserve"> IF </w:instrText>
      </w:r>
      <w:r w:rsidR="005A6052" w:rsidRPr="004A1573">
        <w:fldChar w:fldCharType="begin"/>
      </w:r>
      <w:r w:rsidR="005A6052" w:rsidRPr="004A1573">
        <w:instrText xml:space="preserve"> DOCPROPERTY "Organisation.BereichZ2"\*CHARFORMAT \&lt;OawJumpToField value=0/&gt;</w:instrText>
      </w:r>
      <w:r w:rsidR="005A6052" w:rsidRPr="004A1573">
        <w:fldChar w:fldCharType="end"/>
      </w:r>
      <w:r w:rsidR="005A6052" w:rsidRPr="004A1573">
        <w:instrText xml:space="preserve"> = "" "" "</w:instrText>
      </w:r>
    </w:p>
    <w:p w:rsidR="0076451A" w:rsidRPr="004A1573" w:rsidRDefault="005A6052" w:rsidP="005A6052">
      <w:pPr>
        <w:rPr>
          <w:highlight w:val="white"/>
        </w:rPr>
      </w:pPr>
      <w:r w:rsidRPr="004A1573">
        <w:fldChar w:fldCharType="begin"/>
      </w:r>
      <w:r w:rsidRPr="004A1573">
        <w:instrText xml:space="preserve"> DOCPROPERTY "Organisation.BereichZ2"\*CHARFORMAT \&lt;OawJumpToField value=0/&gt;</w:instrText>
      </w:r>
      <w:r w:rsidRPr="004A1573">
        <w:fldChar w:fldCharType="separate"/>
      </w:r>
      <w:r w:rsidR="00731420" w:rsidRPr="004A1573">
        <w:instrText>Organisation.BereichZ2</w:instrText>
      </w:r>
      <w:r w:rsidRPr="004A1573">
        <w:rPr>
          <w:highlight w:val="white"/>
        </w:rPr>
        <w:fldChar w:fldCharType="end"/>
      </w:r>
      <w:r w:rsidRPr="004A1573">
        <w:rPr>
          <w:highlight w:val="white"/>
        </w:rPr>
        <w:instrText>" \&lt;OawJumpToField value=0/&gt;</w:instrText>
      </w:r>
      <w:r w:rsidRPr="004A1573">
        <w:fldChar w:fldCharType="end"/>
      </w:r>
      <w:r w:rsidR="004E64F4" w:rsidRPr="004A1573">
        <w:rPr>
          <w:highlight w:val="white"/>
        </w:rPr>
        <w:fldChar w:fldCharType="begin"/>
      </w:r>
      <w:r w:rsidR="004E64F4" w:rsidRPr="004A1573">
        <w:rPr>
          <w:highlight w:val="white"/>
        </w:rPr>
        <w:instrText xml:space="preserve"> IF </w:instrText>
      </w:r>
      <w:r w:rsidR="004E64F4" w:rsidRPr="004A1573">
        <w:rPr>
          <w:highlight w:val="white"/>
        </w:rPr>
        <w:fldChar w:fldCharType="begin"/>
      </w:r>
      <w:r w:rsidR="004E64F4" w:rsidRPr="004A1573">
        <w:rPr>
          <w:highlight w:val="white"/>
        </w:rPr>
        <w:instrText xml:space="preserve"> DOCPROPERTY "Organisation.AmtZ1"\*CHARFORMAT </w:instrText>
      </w:r>
      <w:r w:rsidR="007B0F4E" w:rsidRPr="004A1573">
        <w:rPr>
          <w:highlight w:val="white"/>
        </w:rPr>
        <w:instrText>\&lt;OawJumpToField value=0/&gt;</w:instrText>
      </w:r>
      <w:r w:rsidR="004E64F4" w:rsidRPr="004A1573">
        <w:rPr>
          <w:highlight w:val="white"/>
        </w:rPr>
        <w:fldChar w:fldCharType="end"/>
      </w:r>
      <w:r w:rsidR="004E64F4" w:rsidRPr="004A1573">
        <w:rPr>
          <w:highlight w:val="white"/>
        </w:rPr>
        <w:instrText xml:space="preserve"> = "" "" "</w:instrText>
      </w:r>
    </w:p>
    <w:p w:rsidR="005A6052" w:rsidRPr="004A1573" w:rsidRDefault="004E64F4" w:rsidP="005A6052">
      <w:pPr>
        <w:rPr>
          <w:highlight w:val="white"/>
        </w:rPr>
      </w:pPr>
      <w:r w:rsidRPr="004A1573">
        <w:rPr>
          <w:highlight w:val="white"/>
        </w:rPr>
        <w:fldChar w:fldCharType="begin"/>
      </w:r>
      <w:r w:rsidRPr="004A1573">
        <w:rPr>
          <w:highlight w:val="white"/>
        </w:rPr>
        <w:instrText xml:space="preserve"> DOCPROPERTY "Organisation.AmtZ1"\*CHARFORMAT </w:instrText>
      </w:r>
      <w:r w:rsidR="007B0F4E" w:rsidRPr="004A1573">
        <w:rPr>
          <w:highlight w:val="white"/>
        </w:rPr>
        <w:instrText>\&lt;OawJumpToField value=0/&gt;</w:instrText>
      </w:r>
      <w:r w:rsidRPr="004A1573">
        <w:rPr>
          <w:highlight w:val="white"/>
        </w:rPr>
        <w:fldChar w:fldCharType="separate"/>
      </w:r>
      <w:r w:rsidR="00731420" w:rsidRPr="004A1573">
        <w:rPr>
          <w:highlight w:val="white"/>
        </w:rPr>
        <w:instrText>Organisation.AmtZ1</w:instrText>
      </w:r>
      <w:r w:rsidRPr="004A1573">
        <w:rPr>
          <w:highlight w:val="white"/>
        </w:rPr>
        <w:fldChar w:fldCharType="end"/>
      </w:r>
      <w:r w:rsidRPr="004A1573">
        <w:rPr>
          <w:highlight w:val="white"/>
        </w:rPr>
        <w:instrText xml:space="preserve">" </w:instrText>
      </w:r>
      <w:r w:rsidR="007B0F4E" w:rsidRPr="004A1573">
        <w:rPr>
          <w:highlight w:val="white"/>
        </w:rPr>
        <w:instrText>\&lt;OawJumpToField value=0/&gt;</w:instrText>
      </w:r>
      <w:r w:rsidRPr="004A1573">
        <w:rPr>
          <w:highlight w:val="white"/>
        </w:rPr>
        <w:fldChar w:fldCharType="end"/>
      </w:r>
      <w:r w:rsidR="005A6052" w:rsidRPr="004A1573">
        <w:rPr>
          <w:highlight w:val="white"/>
        </w:rPr>
        <w:fldChar w:fldCharType="begin"/>
      </w:r>
      <w:r w:rsidR="005A6052" w:rsidRPr="004A1573">
        <w:rPr>
          <w:highlight w:val="white"/>
        </w:rPr>
        <w:instrText xml:space="preserve"> IF </w:instrText>
      </w:r>
      <w:r w:rsidR="005A6052" w:rsidRPr="004A1573">
        <w:rPr>
          <w:highlight w:val="white"/>
        </w:rPr>
        <w:fldChar w:fldCharType="begin"/>
      </w:r>
      <w:r w:rsidR="005A6052" w:rsidRPr="004A1573">
        <w:rPr>
          <w:highlight w:val="white"/>
        </w:rPr>
        <w:instrText xml:space="preserve"> DOCPROPERTY "Organisation.AmtZ2"\*CHARFORMAT \&lt;OawJumpToField value=0/&gt;</w:instrText>
      </w:r>
      <w:r w:rsidR="005A6052" w:rsidRPr="004A1573">
        <w:rPr>
          <w:highlight w:val="white"/>
        </w:rPr>
        <w:fldChar w:fldCharType="end"/>
      </w:r>
      <w:r w:rsidR="005A6052" w:rsidRPr="004A1573">
        <w:rPr>
          <w:highlight w:val="white"/>
        </w:rPr>
        <w:instrText xml:space="preserve"> = "" "" "</w:instrText>
      </w:r>
    </w:p>
    <w:p w:rsidR="0076451A" w:rsidRPr="004A1573" w:rsidRDefault="005A6052" w:rsidP="005A6052">
      <w:pPr>
        <w:rPr>
          <w:highlight w:val="white"/>
        </w:rPr>
      </w:pPr>
      <w:r w:rsidRPr="004A1573">
        <w:rPr>
          <w:highlight w:val="white"/>
        </w:rPr>
        <w:fldChar w:fldCharType="begin"/>
      </w:r>
      <w:r w:rsidRPr="004A1573">
        <w:rPr>
          <w:highlight w:val="white"/>
        </w:rPr>
        <w:instrText xml:space="preserve"> DOCPROPERTY "Organisation.AmtZ2"\*CHARFORMAT \&lt;OawJumpToField value=0/&gt;</w:instrText>
      </w:r>
      <w:r w:rsidRPr="004A1573">
        <w:rPr>
          <w:highlight w:val="white"/>
        </w:rPr>
        <w:fldChar w:fldCharType="separate"/>
      </w:r>
      <w:r w:rsidR="00731420" w:rsidRPr="004A1573">
        <w:rPr>
          <w:highlight w:val="white"/>
        </w:rPr>
        <w:instrText>Organisation.AmtZ2</w:instrText>
      </w:r>
      <w:r w:rsidRPr="004A1573">
        <w:rPr>
          <w:highlight w:val="white"/>
        </w:rPr>
        <w:fldChar w:fldCharType="end"/>
      </w:r>
      <w:r w:rsidRPr="004A1573">
        <w:rPr>
          <w:highlight w:val="white"/>
        </w:rPr>
        <w:instrText>" \&lt;OawJumpToField value=0/&gt;</w:instrText>
      </w:r>
      <w:r w:rsidRPr="004A1573">
        <w:rPr>
          <w:highlight w:val="white"/>
        </w:rPr>
        <w:fldChar w:fldCharType="end"/>
      </w:r>
      <w:r w:rsidR="004E64F4" w:rsidRPr="004A1573">
        <w:rPr>
          <w:highlight w:val="white"/>
        </w:rPr>
        <w:fldChar w:fldCharType="begin"/>
      </w:r>
      <w:r w:rsidR="004E64F4" w:rsidRPr="004A1573">
        <w:rPr>
          <w:highlight w:val="white"/>
        </w:rPr>
        <w:instrText xml:space="preserve"> IF </w:instrText>
      </w:r>
      <w:r w:rsidR="004E64F4" w:rsidRPr="004A1573">
        <w:rPr>
          <w:highlight w:val="white"/>
        </w:rPr>
        <w:fldChar w:fldCharType="begin"/>
      </w:r>
      <w:r w:rsidR="004E64F4" w:rsidRPr="004A1573">
        <w:rPr>
          <w:highlight w:val="white"/>
        </w:rPr>
        <w:instrText xml:space="preserve"> DOCPROPERTY "Organisation.Strasse"\*CHARFORMAT </w:instrText>
      </w:r>
      <w:r w:rsidR="007B0F4E" w:rsidRPr="004A1573">
        <w:rPr>
          <w:highlight w:val="white"/>
        </w:rPr>
        <w:instrText>\&lt;OawJumpToField value=0/&gt;</w:instrText>
      </w:r>
      <w:r w:rsidR="004E64F4" w:rsidRPr="004A1573">
        <w:rPr>
          <w:highlight w:val="white"/>
        </w:rPr>
        <w:fldChar w:fldCharType="end"/>
      </w:r>
      <w:r w:rsidR="004E64F4" w:rsidRPr="004A1573">
        <w:rPr>
          <w:highlight w:val="white"/>
        </w:rPr>
        <w:instrText xml:space="preserve"> = "" "" "</w:instrText>
      </w:r>
    </w:p>
    <w:p w:rsidR="0076451A" w:rsidRPr="004A1573" w:rsidRDefault="004E64F4" w:rsidP="00E67DD4">
      <w:pPr>
        <w:rPr>
          <w:highlight w:val="white"/>
        </w:rPr>
      </w:pPr>
      <w:r w:rsidRPr="004A1573">
        <w:rPr>
          <w:highlight w:val="white"/>
        </w:rPr>
        <w:fldChar w:fldCharType="begin"/>
      </w:r>
      <w:r w:rsidRPr="004A1573">
        <w:rPr>
          <w:highlight w:val="white"/>
        </w:rPr>
        <w:instrText xml:space="preserve"> DOCPROPERTY "Organisation.Strasse"\*CHARFORMAT </w:instrText>
      </w:r>
      <w:r w:rsidR="007B0F4E" w:rsidRPr="004A1573">
        <w:rPr>
          <w:highlight w:val="white"/>
        </w:rPr>
        <w:instrText>\&lt;OawJumpToField value=0/&gt;</w:instrText>
      </w:r>
      <w:r w:rsidRPr="004A1573">
        <w:rPr>
          <w:highlight w:val="white"/>
        </w:rPr>
        <w:fldChar w:fldCharType="separate"/>
      </w:r>
      <w:r w:rsidR="00731420" w:rsidRPr="004A1573">
        <w:rPr>
          <w:highlight w:val="white"/>
        </w:rPr>
        <w:instrText>Organisation.Strasse</w:instrText>
      </w:r>
      <w:r w:rsidRPr="004A1573">
        <w:rPr>
          <w:highlight w:val="white"/>
        </w:rPr>
        <w:fldChar w:fldCharType="end"/>
      </w:r>
      <w:r w:rsidRPr="004A1573">
        <w:rPr>
          <w:highlight w:val="white"/>
        </w:rPr>
        <w:instrText xml:space="preserve">" </w:instrText>
      </w:r>
      <w:r w:rsidR="007B0F4E" w:rsidRPr="004A1573">
        <w:rPr>
          <w:highlight w:val="white"/>
        </w:rPr>
        <w:instrText>\&lt;OawJumpToField value=0/&gt;</w:instrText>
      </w:r>
      <w:r w:rsidRPr="004A1573">
        <w:rPr>
          <w:highlight w:val="white"/>
        </w:rPr>
        <w:fldChar w:fldCharType="end"/>
      </w:r>
      <w:r w:rsidRPr="004A1573">
        <w:fldChar w:fldCharType="begin"/>
      </w:r>
      <w:r w:rsidRPr="004A1573">
        <w:instrText xml:space="preserve"> IF </w:instrText>
      </w:r>
      <w:r w:rsidRPr="004A1573">
        <w:fldChar w:fldCharType="begin"/>
      </w:r>
      <w:r w:rsidRPr="004A1573">
        <w:instrText xml:space="preserve"> DOCPROPERTY "Organisation.Telefon"\*CHARFORMAT </w:instrText>
      </w:r>
      <w:r w:rsidR="007B0F4E" w:rsidRPr="004A1573">
        <w:instrText>\&lt;OawJumpToField value=0/&gt;</w:instrText>
      </w:r>
      <w:r w:rsidRPr="004A1573">
        <w:rPr>
          <w:highlight w:val="white"/>
        </w:rPr>
        <w:fldChar w:fldCharType="end"/>
      </w:r>
      <w:r w:rsidRPr="004A1573">
        <w:rPr>
          <w:highlight w:val="white"/>
        </w:rPr>
        <w:instrText xml:space="preserve"> = "" "" "</w:instrText>
      </w:r>
    </w:p>
    <w:p w:rsidR="0076451A" w:rsidRPr="004A1573" w:rsidRDefault="00FD4AC2" w:rsidP="00E67DD4">
      <w:r w:rsidRPr="004A1573">
        <w:rPr>
          <w:highlight w:val="white"/>
        </w:rPr>
        <w:fldChar w:fldCharType="begin"/>
      </w:r>
      <w:r w:rsidRPr="004A1573">
        <w:rPr>
          <w:highlight w:val="white"/>
        </w:rPr>
        <w:instrText xml:space="preserve"> DOCPROPERTY "Doc.Telefon"\*CHARFORMAT </w:instrText>
      </w:r>
      <w:r w:rsidR="007B0F4E" w:rsidRPr="004A1573">
        <w:rPr>
          <w:highlight w:val="white"/>
        </w:rPr>
        <w:instrText>\&lt;OawJumpToField value=0/&gt;</w:instrText>
      </w:r>
      <w:r w:rsidRPr="004A1573">
        <w:rPr>
          <w:highlight w:val="white"/>
        </w:rPr>
        <w:fldChar w:fldCharType="separate"/>
      </w:r>
      <w:r w:rsidR="00731420" w:rsidRPr="004A1573">
        <w:rPr>
          <w:highlight w:val="white"/>
        </w:rPr>
        <w:instrText>Doc.Telefon</w:instrText>
      </w:r>
      <w:r w:rsidRPr="004A1573">
        <w:rPr>
          <w:highlight w:val="white"/>
        </w:rPr>
        <w:fldChar w:fldCharType="end"/>
      </w:r>
      <w:r w:rsidR="004E64F4" w:rsidRPr="004A1573">
        <w:rPr>
          <w:highlight w:val="white"/>
        </w:rPr>
        <w:instrText xml:space="preserve"> </w:instrText>
      </w:r>
      <w:r w:rsidRPr="004A1573">
        <w:rPr>
          <w:highlight w:val="white"/>
        </w:rPr>
        <w:fldChar w:fldCharType="begin"/>
      </w:r>
      <w:r w:rsidRPr="004A1573">
        <w:rPr>
          <w:highlight w:val="white"/>
        </w:rPr>
        <w:instrText xml:space="preserve"> DOCPROPERTY "Organisation.Telefon"\*CHARFORMAT </w:instrText>
      </w:r>
      <w:r w:rsidR="007B0F4E" w:rsidRPr="004A1573">
        <w:rPr>
          <w:highlight w:val="white"/>
        </w:rPr>
        <w:instrText>\&lt;OawJumpToField value=0/&gt;</w:instrText>
      </w:r>
      <w:r w:rsidRPr="004A1573">
        <w:rPr>
          <w:highlight w:val="white"/>
        </w:rPr>
        <w:fldChar w:fldCharType="separate"/>
      </w:r>
      <w:r w:rsidR="00731420" w:rsidRPr="004A1573">
        <w:rPr>
          <w:highlight w:val="white"/>
        </w:rPr>
        <w:instrText>Organisation.Telefon</w:instrText>
      </w:r>
      <w:r w:rsidRPr="004A1573">
        <w:rPr>
          <w:highlight w:val="white"/>
        </w:rPr>
        <w:fldChar w:fldCharType="end"/>
      </w:r>
      <w:r w:rsidR="004E64F4" w:rsidRPr="004A1573">
        <w:rPr>
          <w:highlight w:val="white"/>
        </w:rPr>
        <w:instrText xml:space="preserve">" </w:instrText>
      </w:r>
      <w:r w:rsidR="007B0F4E" w:rsidRPr="004A1573">
        <w:rPr>
          <w:highlight w:val="white"/>
        </w:rPr>
        <w:instrText>\&lt;OawJumpToField value=0/&gt;</w:instrText>
      </w:r>
      <w:r w:rsidR="004E64F4" w:rsidRPr="004A1573">
        <w:fldChar w:fldCharType="end"/>
      </w:r>
      <w:r w:rsidR="00E3584E" w:rsidRPr="004A1573">
        <w:fldChar w:fldCharType="begin"/>
      </w:r>
      <w:r w:rsidR="00E3584E" w:rsidRPr="004A1573">
        <w:instrText xml:space="preserve"> IF </w:instrText>
      </w:r>
      <w:r w:rsidR="00E3584E" w:rsidRPr="004A1573">
        <w:fldChar w:fldCharType="begin"/>
      </w:r>
      <w:r w:rsidR="00E3584E" w:rsidRPr="004A1573">
        <w:instrText xml:space="preserve"> DOCPROPERTY "Organisation.Fax"\*CHARFORMAT </w:instrText>
      </w:r>
      <w:r w:rsidR="007B0F4E" w:rsidRPr="004A1573">
        <w:instrText>\&lt;OawJumpToField value=0/&gt;</w:instrText>
      </w:r>
      <w:r w:rsidR="00E3584E" w:rsidRPr="004A1573">
        <w:fldChar w:fldCharType="end"/>
      </w:r>
      <w:r w:rsidR="00E3584E" w:rsidRPr="004A1573">
        <w:instrText xml:space="preserve"> = "" "" "</w:instrText>
      </w:r>
    </w:p>
    <w:p w:rsidR="0076451A" w:rsidRPr="004A1573" w:rsidRDefault="00FD4AC2" w:rsidP="00E67DD4">
      <w:r w:rsidRPr="004A1573">
        <w:fldChar w:fldCharType="begin"/>
      </w:r>
      <w:r w:rsidRPr="004A1573">
        <w:instrText xml:space="preserve"> DOCPROPERTY "Doc.Fax"\*CHARFORMAT </w:instrText>
      </w:r>
      <w:r w:rsidR="007B0F4E" w:rsidRPr="004A1573">
        <w:instrText>\&lt;OawJumpToField value=0/&gt;</w:instrText>
      </w:r>
      <w:r w:rsidRPr="004A1573">
        <w:fldChar w:fldCharType="separate"/>
      </w:r>
      <w:r w:rsidR="00731420" w:rsidRPr="004A1573">
        <w:instrText>Doc.Fax</w:instrText>
      </w:r>
      <w:r w:rsidRPr="004A1573">
        <w:rPr>
          <w:highlight w:val="white"/>
        </w:rPr>
        <w:fldChar w:fldCharType="end"/>
      </w:r>
      <w:r w:rsidR="00E3584E" w:rsidRPr="004A1573">
        <w:rPr>
          <w:highlight w:val="white"/>
        </w:rPr>
        <w:instrText xml:space="preserve"> </w:instrText>
      </w:r>
      <w:r w:rsidRPr="004A1573">
        <w:rPr>
          <w:highlight w:val="white"/>
        </w:rPr>
        <w:fldChar w:fldCharType="begin"/>
      </w:r>
      <w:r w:rsidRPr="004A1573">
        <w:rPr>
          <w:highlight w:val="white"/>
        </w:rPr>
        <w:instrText xml:space="preserve"> DOCPROPERTY "Organisation.Fax"\*CHARFORMAT </w:instrText>
      </w:r>
      <w:r w:rsidR="007B0F4E" w:rsidRPr="004A1573">
        <w:rPr>
          <w:highlight w:val="white"/>
        </w:rPr>
        <w:instrText>\&lt;OawJumpToField value=0/&gt;</w:instrText>
      </w:r>
      <w:r w:rsidRPr="004A1573">
        <w:rPr>
          <w:highlight w:val="white"/>
        </w:rPr>
        <w:fldChar w:fldCharType="separate"/>
      </w:r>
      <w:r w:rsidR="00731420" w:rsidRPr="004A1573">
        <w:rPr>
          <w:highlight w:val="white"/>
        </w:rPr>
        <w:instrText>Organisation.Fax</w:instrText>
      </w:r>
      <w:r w:rsidRPr="004A1573">
        <w:rPr>
          <w:highlight w:val="white"/>
        </w:rPr>
        <w:fldChar w:fldCharType="end"/>
      </w:r>
      <w:r w:rsidR="00E3584E" w:rsidRPr="004A1573">
        <w:rPr>
          <w:highlight w:val="white"/>
        </w:rPr>
        <w:instrText xml:space="preserve">" </w:instrText>
      </w:r>
      <w:r w:rsidR="007B0F4E" w:rsidRPr="004A1573">
        <w:rPr>
          <w:highlight w:val="white"/>
        </w:rPr>
        <w:instrText>\&lt;OawJumpToField value=0/&gt;</w:instrText>
      </w:r>
      <w:r w:rsidR="00E3584E" w:rsidRPr="004A1573">
        <w:fldChar w:fldCharType="end"/>
      </w:r>
      <w:r w:rsidR="00E3584E" w:rsidRPr="004A1573">
        <w:fldChar w:fldCharType="begin"/>
      </w:r>
      <w:r w:rsidR="00E3584E" w:rsidRPr="004A1573">
        <w:instrText xml:space="preserve"> IF </w:instrText>
      </w:r>
      <w:r w:rsidR="00E3584E" w:rsidRPr="004A1573">
        <w:fldChar w:fldCharType="begin"/>
      </w:r>
      <w:r w:rsidR="00E3584E" w:rsidRPr="004A1573">
        <w:instrText xml:space="preserve"> DOCPROPERTY "Organisation.Email"\*CHARFORMAT </w:instrText>
      </w:r>
      <w:r w:rsidR="007B0F4E" w:rsidRPr="004A1573">
        <w:instrText>\&lt;OawJumpToField value=0/&gt;</w:instrText>
      </w:r>
      <w:r w:rsidR="00E3584E" w:rsidRPr="004A1573">
        <w:fldChar w:fldCharType="end"/>
      </w:r>
      <w:r w:rsidR="00E3584E" w:rsidRPr="004A1573">
        <w:instrText xml:space="preserve"> = "" "" "</w:instrText>
      </w:r>
    </w:p>
    <w:p w:rsidR="0076451A" w:rsidRPr="004A1573" w:rsidRDefault="00FD4AC2" w:rsidP="00E67DD4">
      <w:r w:rsidRPr="004A1573">
        <w:fldChar w:fldCharType="begin"/>
      </w:r>
      <w:r w:rsidRPr="004A1573">
        <w:instrText xml:space="preserve"> DOCPROPERTY "Organisation.Email"\*CHARFORMAT </w:instrText>
      </w:r>
      <w:r w:rsidR="007B0F4E" w:rsidRPr="004A1573">
        <w:instrText>\&lt;OawJumpToField value=0/&gt;</w:instrText>
      </w:r>
      <w:r w:rsidRPr="004A1573">
        <w:fldChar w:fldCharType="separate"/>
      </w:r>
      <w:r w:rsidR="00731420" w:rsidRPr="004A1573">
        <w:instrText>Organisation.Email</w:instrText>
      </w:r>
      <w:r w:rsidRPr="004A1573">
        <w:rPr>
          <w:highlight w:val="white"/>
        </w:rPr>
        <w:fldChar w:fldCharType="end"/>
      </w:r>
      <w:r w:rsidR="00E3584E" w:rsidRPr="004A1573">
        <w:rPr>
          <w:highlight w:val="white"/>
        </w:rPr>
        <w:instrText xml:space="preserve">" </w:instrText>
      </w:r>
      <w:r w:rsidR="007B0F4E" w:rsidRPr="004A1573">
        <w:rPr>
          <w:highlight w:val="white"/>
        </w:rPr>
        <w:instrText>\&lt;OawJumpToField value=0/&gt;</w:instrText>
      </w:r>
      <w:r w:rsidR="00E3584E" w:rsidRPr="004A1573">
        <w:fldChar w:fldCharType="end"/>
      </w:r>
      <w:r w:rsidR="00E3584E" w:rsidRPr="004A1573">
        <w:fldChar w:fldCharType="begin"/>
      </w:r>
      <w:r w:rsidR="00E3584E" w:rsidRPr="004A1573">
        <w:instrText xml:space="preserve"> IF </w:instrText>
      </w:r>
      <w:r w:rsidR="00E3584E" w:rsidRPr="004A1573">
        <w:fldChar w:fldCharType="begin"/>
      </w:r>
      <w:r w:rsidR="00E3584E" w:rsidRPr="004A1573">
        <w:instrText xml:space="preserve"> DOCPROPERTY "Organisation.Internet"\*CHARFORMAT </w:instrText>
      </w:r>
      <w:r w:rsidR="007B0F4E" w:rsidRPr="004A1573">
        <w:instrText>\&lt;OawJumpToField value=0/&gt;</w:instrText>
      </w:r>
      <w:r w:rsidR="00E3584E" w:rsidRPr="004A1573">
        <w:fldChar w:fldCharType="end"/>
      </w:r>
      <w:r w:rsidR="00E3584E" w:rsidRPr="004A1573">
        <w:instrText xml:space="preserve"> = "" "" "</w:instrText>
      </w:r>
    </w:p>
    <w:p w:rsidR="002734E0" w:rsidRPr="004A1573" w:rsidRDefault="00FD4AC2" w:rsidP="0076451A">
      <w:r w:rsidRPr="004A1573">
        <w:fldChar w:fldCharType="begin"/>
      </w:r>
      <w:r w:rsidRPr="004A1573">
        <w:instrText xml:space="preserve"> DOCPROPERTY "Organisation.Internet"\*CHARFORMAT </w:instrText>
      </w:r>
      <w:r w:rsidR="007B0F4E" w:rsidRPr="004A1573">
        <w:instrText>\&lt;OawJumpToField value=0/&gt;</w:instrText>
      </w:r>
      <w:r w:rsidRPr="004A1573">
        <w:fldChar w:fldCharType="separate"/>
      </w:r>
      <w:r w:rsidR="00731420" w:rsidRPr="004A1573">
        <w:instrText>Organisation.Internet</w:instrText>
      </w:r>
      <w:r w:rsidRPr="004A1573">
        <w:rPr>
          <w:highlight w:val="white"/>
        </w:rPr>
        <w:fldChar w:fldCharType="end"/>
      </w:r>
      <w:r w:rsidR="00E3584E" w:rsidRPr="004A1573">
        <w:rPr>
          <w:highlight w:val="white"/>
        </w:rPr>
        <w:instrText xml:space="preserve">" </w:instrText>
      </w:r>
      <w:r w:rsidR="007B0F4E" w:rsidRPr="004A1573">
        <w:rPr>
          <w:highlight w:val="white"/>
        </w:rPr>
        <w:instrText>\&lt;OawJumpToField value=0/&gt;</w:instrText>
      </w:r>
      <w:r w:rsidR="00E3584E" w:rsidRPr="004A1573">
        <w:fldChar w:fldCharType="end"/>
      </w:r>
      <w:r w:rsidR="002734E0" w:rsidRPr="004A1573">
        <w:br w:type="page"/>
      </w:r>
    </w:p>
    <w:p w:rsidR="002734E0" w:rsidRPr="004A1573" w:rsidRDefault="003878EA" w:rsidP="003878EA">
      <w:pPr>
        <w:pStyle w:val="TabelOfContent"/>
        <w:rPr>
          <w:highlight w:val="white"/>
        </w:rPr>
      </w:pPr>
      <w:r w:rsidRPr="004A1573">
        <w:lastRenderedPageBreak/>
        <w:fldChar w:fldCharType="begin"/>
      </w:r>
      <w:r w:rsidRPr="004A1573">
        <w:instrText xml:space="preserve"> DOCPROPERTY "Doc.TableOfContent"\*CHARFORMAT \&lt;OawJumpToField value=0/&gt;</w:instrText>
      </w:r>
      <w:r w:rsidRPr="004A1573">
        <w:fldChar w:fldCharType="separate"/>
      </w:r>
      <w:r w:rsidR="004A1573">
        <w:t>Inhaltsverzeichnis</w:t>
      </w:r>
      <w:r w:rsidRPr="004A1573">
        <w:rPr>
          <w:highlight w:val="white"/>
        </w:rPr>
        <w:fldChar w:fldCharType="end"/>
      </w:r>
    </w:p>
    <w:p w:rsidR="00626C8E" w:rsidRDefault="00DE1A55">
      <w:pPr>
        <w:pStyle w:val="Sommario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4A1573">
        <w:fldChar w:fldCharType="begin"/>
      </w:r>
      <w:r w:rsidRPr="004A1573">
        <w:instrText xml:space="preserve"> TOC \o "1-</w:instrText>
      </w:r>
      <w:r w:rsidR="003D39EC" w:rsidRPr="004A1573">
        <w:instrText>9</w:instrText>
      </w:r>
      <w:r w:rsidRPr="004A1573">
        <w:instrText xml:space="preserve">" \h \z \u </w:instrText>
      </w:r>
      <w:r w:rsidR="003C5E81" w:rsidRPr="004A1573">
        <w:instrText>\&lt;OawJumpToField value=0/&gt;</w:instrText>
      </w:r>
      <w:r w:rsidRPr="004A1573">
        <w:fldChar w:fldCharType="separate"/>
      </w:r>
      <w:hyperlink w:anchor="_Toc430000594" w:history="1">
        <w:r w:rsidR="00626C8E" w:rsidRPr="00A65FAF">
          <w:rPr>
            <w:rStyle w:val="Collegamentoipertestuale"/>
          </w:rPr>
          <w:t>1</w:t>
        </w:r>
        <w:r w:rsidR="00626C8E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626C8E" w:rsidRPr="00A65FAF">
          <w:rPr>
            <w:rStyle w:val="Collegamentoipertestuale"/>
          </w:rPr>
          <w:t>Vordefinierte Downloaddienste auf Basis von Atom Feeds und Open Search</w:t>
        </w:r>
        <w:r w:rsidR="00626C8E">
          <w:rPr>
            <w:webHidden/>
          </w:rPr>
          <w:tab/>
        </w:r>
        <w:r w:rsidR="00626C8E">
          <w:rPr>
            <w:webHidden/>
          </w:rPr>
          <w:fldChar w:fldCharType="begin"/>
        </w:r>
        <w:r w:rsidR="00626C8E">
          <w:rPr>
            <w:webHidden/>
          </w:rPr>
          <w:instrText xml:space="preserve"> PAGEREF _Toc430000594 \h </w:instrText>
        </w:r>
        <w:r w:rsidR="00626C8E">
          <w:rPr>
            <w:webHidden/>
          </w:rPr>
        </w:r>
        <w:r w:rsidR="00626C8E">
          <w:rPr>
            <w:webHidden/>
          </w:rPr>
          <w:fldChar w:fldCharType="separate"/>
        </w:r>
        <w:r w:rsidR="00626C8E">
          <w:rPr>
            <w:webHidden/>
          </w:rPr>
          <w:t>3</w:t>
        </w:r>
        <w:r w:rsidR="00626C8E">
          <w:rPr>
            <w:webHidden/>
          </w:rPr>
          <w:fldChar w:fldCharType="end"/>
        </w:r>
      </w:hyperlink>
    </w:p>
    <w:p w:rsidR="00626C8E" w:rsidRDefault="00FA3999">
      <w:pPr>
        <w:pStyle w:val="Sommario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0000595" w:history="1">
        <w:r w:rsidR="00626C8E" w:rsidRPr="00A65FAF">
          <w:rPr>
            <w:rStyle w:val="Collegamentoipertestuale"/>
            <w:noProof/>
          </w:rPr>
          <w:t>1.1</w:t>
        </w:r>
        <w:r w:rsidR="00626C8E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26C8E" w:rsidRPr="00A65FAF">
          <w:rPr>
            <w:rStyle w:val="Collegamentoipertestuale"/>
            <w:noProof/>
          </w:rPr>
          <w:t>Richtlinien</w:t>
        </w:r>
        <w:r w:rsidR="00626C8E">
          <w:rPr>
            <w:noProof/>
            <w:webHidden/>
          </w:rPr>
          <w:tab/>
        </w:r>
        <w:r w:rsidR="00626C8E">
          <w:rPr>
            <w:noProof/>
            <w:webHidden/>
          </w:rPr>
          <w:fldChar w:fldCharType="begin"/>
        </w:r>
        <w:r w:rsidR="00626C8E">
          <w:rPr>
            <w:noProof/>
            <w:webHidden/>
          </w:rPr>
          <w:instrText xml:space="preserve"> PAGEREF _Toc430000595 \h </w:instrText>
        </w:r>
        <w:r w:rsidR="00626C8E">
          <w:rPr>
            <w:noProof/>
            <w:webHidden/>
          </w:rPr>
        </w:r>
        <w:r w:rsidR="00626C8E">
          <w:rPr>
            <w:noProof/>
            <w:webHidden/>
          </w:rPr>
          <w:fldChar w:fldCharType="separate"/>
        </w:r>
        <w:r w:rsidR="00626C8E">
          <w:rPr>
            <w:noProof/>
            <w:webHidden/>
          </w:rPr>
          <w:t>3</w:t>
        </w:r>
        <w:r w:rsidR="00626C8E">
          <w:rPr>
            <w:noProof/>
            <w:webHidden/>
          </w:rPr>
          <w:fldChar w:fldCharType="end"/>
        </w:r>
      </w:hyperlink>
    </w:p>
    <w:p w:rsidR="00626C8E" w:rsidRDefault="00FA3999">
      <w:pPr>
        <w:pStyle w:val="Sommario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0000596" w:history="1">
        <w:r w:rsidR="00626C8E" w:rsidRPr="00A65FAF">
          <w:rPr>
            <w:rStyle w:val="Collegamentoipertestuale"/>
            <w:noProof/>
          </w:rPr>
          <w:t>1.2</w:t>
        </w:r>
        <w:r w:rsidR="00626C8E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26C8E" w:rsidRPr="00A65FAF">
          <w:rPr>
            <w:rStyle w:val="Collegamentoipertestuale"/>
            <w:noProof/>
          </w:rPr>
          <w:t>Anhang XX</w:t>
        </w:r>
        <w:r w:rsidR="00626C8E">
          <w:rPr>
            <w:noProof/>
            <w:webHidden/>
          </w:rPr>
          <w:tab/>
        </w:r>
        <w:r w:rsidR="00626C8E">
          <w:rPr>
            <w:noProof/>
            <w:webHidden/>
          </w:rPr>
          <w:fldChar w:fldCharType="begin"/>
        </w:r>
        <w:r w:rsidR="00626C8E">
          <w:rPr>
            <w:noProof/>
            <w:webHidden/>
          </w:rPr>
          <w:instrText xml:space="preserve"> PAGEREF _Toc430000596 \h </w:instrText>
        </w:r>
        <w:r w:rsidR="00626C8E">
          <w:rPr>
            <w:noProof/>
            <w:webHidden/>
          </w:rPr>
        </w:r>
        <w:r w:rsidR="00626C8E">
          <w:rPr>
            <w:noProof/>
            <w:webHidden/>
          </w:rPr>
          <w:fldChar w:fldCharType="separate"/>
        </w:r>
        <w:r w:rsidR="00626C8E">
          <w:rPr>
            <w:noProof/>
            <w:webHidden/>
          </w:rPr>
          <w:t>3</w:t>
        </w:r>
        <w:r w:rsidR="00626C8E">
          <w:rPr>
            <w:noProof/>
            <w:webHidden/>
          </w:rPr>
          <w:fldChar w:fldCharType="end"/>
        </w:r>
      </w:hyperlink>
    </w:p>
    <w:p w:rsidR="00626C8E" w:rsidRDefault="00FA3999">
      <w:pPr>
        <w:pStyle w:val="Sommario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0000597" w:history="1">
        <w:r w:rsidR="00626C8E" w:rsidRPr="00A65FAF">
          <w:rPr>
            <w:rStyle w:val="Collegamentoipertestuale"/>
            <w:noProof/>
          </w:rPr>
          <w:t>1.3</w:t>
        </w:r>
        <w:r w:rsidR="00626C8E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26C8E" w:rsidRPr="00A65FAF">
          <w:rPr>
            <w:rStyle w:val="Collegamentoipertestuale"/>
            <w:noProof/>
          </w:rPr>
          <w:t>Downloaddienst-Feed</w:t>
        </w:r>
        <w:r w:rsidR="00626C8E">
          <w:rPr>
            <w:noProof/>
            <w:webHidden/>
          </w:rPr>
          <w:tab/>
        </w:r>
        <w:r w:rsidR="00626C8E">
          <w:rPr>
            <w:noProof/>
            <w:webHidden/>
          </w:rPr>
          <w:fldChar w:fldCharType="begin"/>
        </w:r>
        <w:r w:rsidR="00626C8E">
          <w:rPr>
            <w:noProof/>
            <w:webHidden/>
          </w:rPr>
          <w:instrText xml:space="preserve"> PAGEREF _Toc430000597 \h </w:instrText>
        </w:r>
        <w:r w:rsidR="00626C8E">
          <w:rPr>
            <w:noProof/>
            <w:webHidden/>
          </w:rPr>
        </w:r>
        <w:r w:rsidR="00626C8E">
          <w:rPr>
            <w:noProof/>
            <w:webHidden/>
          </w:rPr>
          <w:fldChar w:fldCharType="separate"/>
        </w:r>
        <w:r w:rsidR="00626C8E">
          <w:rPr>
            <w:noProof/>
            <w:webHidden/>
          </w:rPr>
          <w:t>3</w:t>
        </w:r>
        <w:r w:rsidR="00626C8E">
          <w:rPr>
            <w:noProof/>
            <w:webHidden/>
          </w:rPr>
          <w:fldChar w:fldCharType="end"/>
        </w:r>
      </w:hyperlink>
    </w:p>
    <w:p w:rsidR="00626C8E" w:rsidRDefault="00FA3999">
      <w:pPr>
        <w:pStyle w:val="Sommario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0000598" w:history="1">
        <w:r w:rsidR="00626C8E" w:rsidRPr="00A65FAF">
          <w:rPr>
            <w:rStyle w:val="Collegamentoipertestuale"/>
            <w:noProof/>
          </w:rPr>
          <w:t>1.4</w:t>
        </w:r>
        <w:r w:rsidR="00626C8E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26C8E" w:rsidRPr="00A65FAF">
          <w:rPr>
            <w:rStyle w:val="Collegamentoipertestuale"/>
            <w:noProof/>
          </w:rPr>
          <w:t>Datensatz-Feed</w:t>
        </w:r>
        <w:r w:rsidR="00626C8E">
          <w:rPr>
            <w:noProof/>
            <w:webHidden/>
          </w:rPr>
          <w:tab/>
        </w:r>
        <w:r w:rsidR="00626C8E">
          <w:rPr>
            <w:noProof/>
            <w:webHidden/>
          </w:rPr>
          <w:fldChar w:fldCharType="begin"/>
        </w:r>
        <w:r w:rsidR="00626C8E">
          <w:rPr>
            <w:noProof/>
            <w:webHidden/>
          </w:rPr>
          <w:instrText xml:space="preserve"> PAGEREF _Toc430000598 \h </w:instrText>
        </w:r>
        <w:r w:rsidR="00626C8E">
          <w:rPr>
            <w:noProof/>
            <w:webHidden/>
          </w:rPr>
        </w:r>
        <w:r w:rsidR="00626C8E">
          <w:rPr>
            <w:noProof/>
            <w:webHidden/>
          </w:rPr>
          <w:fldChar w:fldCharType="separate"/>
        </w:r>
        <w:r w:rsidR="00626C8E">
          <w:rPr>
            <w:noProof/>
            <w:webHidden/>
          </w:rPr>
          <w:t>7</w:t>
        </w:r>
        <w:r w:rsidR="00626C8E">
          <w:rPr>
            <w:noProof/>
            <w:webHidden/>
          </w:rPr>
          <w:fldChar w:fldCharType="end"/>
        </w:r>
      </w:hyperlink>
    </w:p>
    <w:p w:rsidR="00626C8E" w:rsidRDefault="00FA3999">
      <w:pPr>
        <w:pStyle w:val="Sommario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0000599" w:history="1">
        <w:r w:rsidR="00626C8E" w:rsidRPr="00A65FAF">
          <w:rPr>
            <w:rStyle w:val="Collegamentoipertestuale"/>
            <w:noProof/>
          </w:rPr>
          <w:t>1.4.1</w:t>
        </w:r>
        <w:r w:rsidR="00626C8E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26C8E" w:rsidRPr="00A65FAF">
          <w:rPr>
            <w:rStyle w:val="Collegamentoipertestuale"/>
            <w:noProof/>
          </w:rPr>
          <w:t xml:space="preserve">Datensatz-Feed: mehrere physische Datei. </w:t>
        </w:r>
        <w:r w:rsidR="00626C8E" w:rsidRPr="00A65FAF">
          <w:rPr>
            <w:rStyle w:val="Collegamentoipertestuale"/>
            <w:noProof/>
            <w:highlight w:val="yellow"/>
          </w:rPr>
          <w:t>(to do)</w:t>
        </w:r>
        <w:r w:rsidR="00626C8E">
          <w:rPr>
            <w:noProof/>
            <w:webHidden/>
          </w:rPr>
          <w:tab/>
        </w:r>
        <w:r w:rsidR="00626C8E">
          <w:rPr>
            <w:noProof/>
            <w:webHidden/>
          </w:rPr>
          <w:fldChar w:fldCharType="begin"/>
        </w:r>
        <w:r w:rsidR="00626C8E">
          <w:rPr>
            <w:noProof/>
            <w:webHidden/>
          </w:rPr>
          <w:instrText xml:space="preserve"> PAGEREF _Toc430000599 \h </w:instrText>
        </w:r>
        <w:r w:rsidR="00626C8E">
          <w:rPr>
            <w:noProof/>
            <w:webHidden/>
          </w:rPr>
        </w:r>
        <w:r w:rsidR="00626C8E">
          <w:rPr>
            <w:noProof/>
            <w:webHidden/>
          </w:rPr>
          <w:fldChar w:fldCharType="separate"/>
        </w:r>
        <w:r w:rsidR="00626C8E">
          <w:rPr>
            <w:noProof/>
            <w:webHidden/>
          </w:rPr>
          <w:t>8</w:t>
        </w:r>
        <w:r w:rsidR="00626C8E">
          <w:rPr>
            <w:noProof/>
            <w:webHidden/>
          </w:rPr>
          <w:fldChar w:fldCharType="end"/>
        </w:r>
      </w:hyperlink>
    </w:p>
    <w:p w:rsidR="00DE1A55" w:rsidRPr="004A1573" w:rsidRDefault="00DE1A55" w:rsidP="00E67DD4">
      <w:r w:rsidRPr="004A1573">
        <w:fldChar w:fldCharType="end"/>
      </w:r>
    </w:p>
    <w:p w:rsidR="00DE1A55" w:rsidRPr="004A1573" w:rsidRDefault="00DE1A55">
      <w:pPr>
        <w:spacing w:line="240" w:lineRule="auto"/>
      </w:pPr>
      <w:r w:rsidRPr="004A1573">
        <w:br w:type="page"/>
      </w:r>
    </w:p>
    <w:p w:rsidR="00B36809" w:rsidRDefault="004A1573" w:rsidP="00B36809">
      <w:pPr>
        <w:pStyle w:val="Titolo1"/>
      </w:pPr>
      <w:bookmarkStart w:id="2" w:name="_Toc430000594"/>
      <w:r>
        <w:lastRenderedPageBreak/>
        <w:t>Vordefinierte Downloaddienste auf Basis von Atom Feeds und Open Search</w:t>
      </w:r>
      <w:bookmarkEnd w:id="2"/>
    </w:p>
    <w:p w:rsidR="004A1573" w:rsidRDefault="004A1573" w:rsidP="004A1573">
      <w:pPr>
        <w:pStyle w:val="Titolo2"/>
      </w:pPr>
      <w:bookmarkStart w:id="3" w:name="_Toc430000595"/>
      <w:r>
        <w:t>Richtlinien</w:t>
      </w:r>
      <w:bookmarkEnd w:id="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1"/>
        <w:gridCol w:w="8186"/>
      </w:tblGrid>
      <w:tr w:rsidR="004A1573" w:rsidTr="004A1573">
        <w:tc>
          <w:tcPr>
            <w:tcW w:w="1101" w:type="dxa"/>
          </w:tcPr>
          <w:p w:rsidR="004A1573" w:rsidRDefault="004A1573" w:rsidP="004A1573">
            <w:pPr>
              <w:rPr>
                <w:lang w:eastAsia="de-CH"/>
              </w:rPr>
            </w:pPr>
            <w:r>
              <w:rPr>
                <w:lang w:eastAsia="de-CH"/>
              </w:rPr>
              <w:t>AtOS-01</w:t>
            </w:r>
          </w:p>
        </w:tc>
        <w:tc>
          <w:tcPr>
            <w:tcW w:w="8186" w:type="dxa"/>
          </w:tcPr>
          <w:p w:rsidR="004A1573" w:rsidRDefault="004A1573" w:rsidP="004A1573">
            <w:pPr>
              <w:rPr>
                <w:lang w:eastAsia="de-CH"/>
              </w:rPr>
            </w:pPr>
            <w:r>
              <w:rPr>
                <w:lang w:eastAsia="de-CH"/>
              </w:rPr>
              <w:t>Die Umsetzung von vordefinierten Downloaddiensten mit Atom Feeds und Open Search MUSS die im Anhang XX definierten Angaben erfüllen</w:t>
            </w:r>
          </w:p>
        </w:tc>
      </w:tr>
      <w:tr w:rsidR="004A1573" w:rsidTr="004A1573">
        <w:tc>
          <w:tcPr>
            <w:tcW w:w="1101" w:type="dxa"/>
          </w:tcPr>
          <w:p w:rsidR="004A1573" w:rsidRDefault="004A1573" w:rsidP="004A1573">
            <w:pPr>
              <w:rPr>
                <w:lang w:eastAsia="de-CH"/>
              </w:rPr>
            </w:pPr>
            <w:r>
              <w:rPr>
                <w:lang w:eastAsia="de-CH"/>
              </w:rPr>
              <w:t>AtOS-02</w:t>
            </w:r>
          </w:p>
        </w:tc>
        <w:tc>
          <w:tcPr>
            <w:tcW w:w="8186" w:type="dxa"/>
          </w:tcPr>
          <w:p w:rsidR="004A1573" w:rsidRDefault="004A1573" w:rsidP="004052E7">
            <w:pPr>
              <w:rPr>
                <w:lang w:eastAsia="de-CH"/>
              </w:rPr>
            </w:pPr>
            <w:r>
              <w:rPr>
                <w:lang w:eastAsia="de-CH"/>
              </w:rPr>
              <w:t xml:space="preserve">Alle Atom Feeds und deren Einträge </w:t>
            </w:r>
            <w:del w:id="4" w:author="Ziegler Stefan" w:date="2015-09-14T15:05:00Z">
              <w:r w:rsidDel="004052E7">
                <w:rPr>
                  <w:lang w:eastAsia="de-CH"/>
                </w:rPr>
                <w:delText xml:space="preserve">MUSSEN </w:delText>
              </w:r>
            </w:del>
            <w:ins w:id="5" w:author="Ziegler Stefan" w:date="2015-09-14T15:05:00Z">
              <w:r w:rsidR="004052E7">
                <w:rPr>
                  <w:lang w:eastAsia="de-CH"/>
                </w:rPr>
                <w:t xml:space="preserve">MÜSSEN </w:t>
              </w:r>
            </w:ins>
            <w:r>
              <w:rPr>
                <w:lang w:eastAsia="de-CH"/>
              </w:rPr>
              <w:t>die Anforderungen der Atom Spezifikation erfüllen</w:t>
            </w:r>
            <w:r w:rsidR="00021337">
              <w:rPr>
                <w:lang w:eastAsia="de-CH"/>
              </w:rPr>
              <w:t xml:space="preserve"> </w:t>
            </w:r>
            <w:r w:rsidR="00021337" w:rsidRPr="00021337">
              <w:rPr>
                <w:szCs w:val="20"/>
              </w:rPr>
              <w:t>[</w:t>
            </w:r>
            <w:r w:rsidR="00021337" w:rsidRPr="00021337">
              <w:rPr>
                <w:b/>
                <w:szCs w:val="20"/>
              </w:rPr>
              <w:t>RFC4287</w:t>
            </w:r>
            <w:r w:rsidR="00021337" w:rsidRPr="00021337">
              <w:rPr>
                <w:szCs w:val="20"/>
              </w:rPr>
              <w:t>]</w:t>
            </w:r>
            <w:r>
              <w:rPr>
                <w:lang w:eastAsia="de-CH"/>
              </w:rPr>
              <w:t>.</w:t>
            </w:r>
          </w:p>
        </w:tc>
      </w:tr>
      <w:tr w:rsidR="00021337" w:rsidTr="004A1573">
        <w:tc>
          <w:tcPr>
            <w:tcW w:w="1101" w:type="dxa"/>
          </w:tcPr>
          <w:p w:rsidR="00021337" w:rsidRDefault="00021337" w:rsidP="004A1573">
            <w:pPr>
              <w:rPr>
                <w:lang w:eastAsia="de-CH"/>
              </w:rPr>
            </w:pPr>
            <w:r>
              <w:rPr>
                <w:lang w:eastAsia="de-CH"/>
              </w:rPr>
              <w:t>AtOS-03</w:t>
            </w:r>
          </w:p>
        </w:tc>
        <w:tc>
          <w:tcPr>
            <w:tcW w:w="8186" w:type="dxa"/>
          </w:tcPr>
          <w:p w:rsidR="00021337" w:rsidRDefault="00021337" w:rsidP="004052E7">
            <w:pPr>
              <w:rPr>
                <w:lang w:eastAsia="de-CH"/>
              </w:rPr>
            </w:pPr>
            <w:r>
              <w:rPr>
                <w:lang w:eastAsia="de-CH"/>
              </w:rPr>
              <w:t xml:space="preserve">Alle in einem Atom Feed enthaltenen GeoRSS-Informationen </w:t>
            </w:r>
            <w:del w:id="6" w:author="Ziegler Stefan" w:date="2015-09-14T15:05:00Z">
              <w:r w:rsidDel="004052E7">
                <w:rPr>
                  <w:lang w:eastAsia="de-CH"/>
                </w:rPr>
                <w:delText xml:space="preserve">MUSSEN </w:delText>
              </w:r>
            </w:del>
            <w:ins w:id="7" w:author="Ziegler Stefan" w:date="2015-09-14T15:05:00Z">
              <w:r w:rsidR="004052E7">
                <w:rPr>
                  <w:lang w:eastAsia="de-CH"/>
                </w:rPr>
                <w:t xml:space="preserve">MÜSSEN </w:t>
              </w:r>
            </w:ins>
            <w:r>
              <w:rPr>
                <w:lang w:eastAsia="de-CH"/>
              </w:rPr>
              <w:t xml:space="preserve">die GeoRSS-Spezifikation erfüllen </w:t>
            </w:r>
            <w:r w:rsidRPr="00021337">
              <w:rPr>
                <w:szCs w:val="20"/>
              </w:rPr>
              <w:t>[</w:t>
            </w:r>
            <w:r w:rsidRPr="00021337">
              <w:rPr>
                <w:b/>
                <w:szCs w:val="20"/>
              </w:rPr>
              <w:t>GeoRSS</w:t>
            </w:r>
            <w:r w:rsidRPr="00021337">
              <w:rPr>
                <w:szCs w:val="20"/>
              </w:rPr>
              <w:t>]</w:t>
            </w:r>
            <w:r>
              <w:rPr>
                <w:szCs w:val="20"/>
              </w:rPr>
              <w:t>.</w:t>
            </w:r>
          </w:p>
        </w:tc>
      </w:tr>
      <w:tr w:rsidR="00021337" w:rsidTr="004A1573">
        <w:tc>
          <w:tcPr>
            <w:tcW w:w="1101" w:type="dxa"/>
          </w:tcPr>
          <w:p w:rsidR="00021337" w:rsidRDefault="00021337" w:rsidP="004A1573">
            <w:pPr>
              <w:rPr>
                <w:lang w:eastAsia="de-CH"/>
              </w:rPr>
            </w:pPr>
            <w:r>
              <w:rPr>
                <w:lang w:eastAsia="de-CH"/>
              </w:rPr>
              <w:t>AtOS-04</w:t>
            </w:r>
          </w:p>
        </w:tc>
        <w:tc>
          <w:tcPr>
            <w:tcW w:w="8186" w:type="dxa"/>
          </w:tcPr>
          <w:p w:rsidR="00021337" w:rsidRPr="00021337" w:rsidRDefault="00021337" w:rsidP="004A1573">
            <w:pPr>
              <w:rPr>
                <w:lang w:eastAsia="de-CH"/>
              </w:rPr>
            </w:pPr>
            <w:r>
              <w:rPr>
                <w:lang w:eastAsia="de-CH"/>
              </w:rPr>
              <w:t>Das OpenSearch-Beschreibungsdokument MUSS die OpenSearch-Spezifikation erfüllen [</w:t>
            </w:r>
            <w:r>
              <w:rPr>
                <w:b/>
                <w:lang w:eastAsia="de-CH"/>
              </w:rPr>
              <w:t>OS</w:t>
            </w:r>
            <w:r>
              <w:rPr>
                <w:lang w:eastAsia="de-CH"/>
              </w:rPr>
              <w:t>].</w:t>
            </w:r>
          </w:p>
        </w:tc>
      </w:tr>
    </w:tbl>
    <w:p w:rsidR="001F5FE8" w:rsidRDefault="001F5FE8" w:rsidP="001F5FE8">
      <w:pPr>
        <w:pStyle w:val="Titolo2"/>
      </w:pPr>
      <w:bookmarkStart w:id="8" w:name="_Toc430000596"/>
      <w:r>
        <w:t>Anhang XX</w:t>
      </w:r>
      <w:bookmarkEnd w:id="8"/>
    </w:p>
    <w:p w:rsidR="0012029F" w:rsidRDefault="00FB388E" w:rsidP="0012029F">
      <w:pPr>
        <w:spacing w:before="120"/>
        <w:rPr>
          <w:lang w:eastAsia="de-CH"/>
        </w:rPr>
      </w:pPr>
      <w:r>
        <w:rPr>
          <w:lang w:eastAsia="de-CH"/>
        </w:rPr>
        <w:t xml:space="preserve">Die Bereitstellung über das Atom </w:t>
      </w:r>
      <w:r w:rsidR="0012029F">
        <w:rPr>
          <w:lang w:eastAsia="de-CH"/>
        </w:rPr>
        <w:t xml:space="preserve">und OpenSearch </w:t>
      </w:r>
      <w:r>
        <w:rPr>
          <w:lang w:eastAsia="de-CH"/>
        </w:rPr>
        <w:t>Verfahren ist für den einfachen Download von</w:t>
      </w:r>
      <w:r w:rsidR="0012029F">
        <w:rPr>
          <w:lang w:eastAsia="de-CH"/>
        </w:rPr>
        <w:t xml:space="preserve"> </w:t>
      </w:r>
      <w:r>
        <w:rPr>
          <w:lang w:eastAsia="de-CH"/>
        </w:rPr>
        <w:t>vordefinierten Datensätzen</w:t>
      </w:r>
      <w:r w:rsidR="0012029F">
        <w:rPr>
          <w:lang w:eastAsia="de-CH"/>
        </w:rPr>
        <w:t xml:space="preserve"> </w:t>
      </w:r>
      <w:r>
        <w:rPr>
          <w:lang w:eastAsia="de-CH"/>
        </w:rPr>
        <w:t xml:space="preserve">oder vordefinierten Teilen </w:t>
      </w:r>
      <w:r w:rsidR="0012029F">
        <w:rPr>
          <w:lang w:eastAsia="de-CH"/>
        </w:rPr>
        <w:t>davon</w:t>
      </w:r>
      <w:r>
        <w:rPr>
          <w:lang w:eastAsia="de-CH"/>
        </w:rPr>
        <w:t xml:space="preserve"> gedacht.</w:t>
      </w:r>
    </w:p>
    <w:p w:rsidR="0012029F" w:rsidRDefault="0012029F" w:rsidP="0012029F">
      <w:pPr>
        <w:spacing w:before="120"/>
        <w:rPr>
          <w:lang w:eastAsia="de-CH"/>
        </w:rPr>
      </w:pPr>
      <w:r w:rsidRPr="0012029F">
        <w:rPr>
          <w:lang w:eastAsia="de-CH"/>
        </w:rPr>
        <w:t>Atom ist ein standardisiertes XML-Format, das den plattformunabhängigen Austausch von Informati</w:t>
      </w:r>
      <w:r w:rsidRPr="0012029F">
        <w:rPr>
          <w:lang w:eastAsia="de-CH"/>
        </w:rPr>
        <w:t>o</w:t>
      </w:r>
      <w:r w:rsidRPr="0012029F">
        <w:rPr>
          <w:lang w:eastAsia="de-CH"/>
        </w:rPr>
        <w:t>nen ermöglicht. Ein Atom-Dokument (Feed) enthält Elemente oder Einträge (</w:t>
      </w:r>
      <w:proofErr w:type="spellStart"/>
      <w:r w:rsidRPr="0012029F">
        <w:rPr>
          <w:lang w:eastAsia="de-CH"/>
        </w:rPr>
        <w:t>Entries</w:t>
      </w:r>
      <w:proofErr w:type="spellEnd"/>
      <w:r w:rsidRPr="0012029F">
        <w:rPr>
          <w:lang w:eastAsia="de-CH"/>
        </w:rPr>
        <w:t>), die Ressourcen beschreiben [</w:t>
      </w:r>
      <w:r>
        <w:rPr>
          <w:b/>
          <w:lang w:eastAsia="de-CH"/>
        </w:rPr>
        <w:t>RFC4287</w:t>
      </w:r>
      <w:r w:rsidRPr="0012029F">
        <w:rPr>
          <w:lang w:eastAsia="de-CH"/>
        </w:rPr>
        <w:t>].</w:t>
      </w:r>
    </w:p>
    <w:p w:rsidR="0012029F" w:rsidRDefault="0012029F" w:rsidP="0012029F">
      <w:pPr>
        <w:spacing w:before="120"/>
        <w:rPr>
          <w:lang w:eastAsia="de-CH"/>
        </w:rPr>
      </w:pPr>
      <w:r w:rsidRPr="0012029F">
        <w:rPr>
          <w:lang w:eastAsia="de-CH"/>
        </w:rPr>
        <w:t>Das Grundkonzept bei OpenSearch besteht darin zu definieren, wie eine Web-Ressource (beispiel</w:t>
      </w:r>
      <w:r w:rsidRPr="0012029F">
        <w:rPr>
          <w:lang w:eastAsia="de-CH"/>
        </w:rPr>
        <w:t>s</w:t>
      </w:r>
      <w:r w:rsidRPr="0012029F">
        <w:rPr>
          <w:lang w:eastAsia="de-CH"/>
        </w:rPr>
        <w:t xml:space="preserve">weise ein Atom-Feed) abzufragen ist. Die Spezifikation wurde von der </w:t>
      </w:r>
      <w:proofErr w:type="spellStart"/>
      <w:r w:rsidRPr="00960968">
        <w:rPr>
          <w:i/>
          <w:lang w:eastAsia="de-CH"/>
        </w:rPr>
        <w:t>Organization</w:t>
      </w:r>
      <w:proofErr w:type="spellEnd"/>
      <w:r w:rsidRPr="00960968">
        <w:rPr>
          <w:i/>
          <w:lang w:eastAsia="de-CH"/>
        </w:rPr>
        <w:t xml:space="preserve"> </w:t>
      </w:r>
      <w:proofErr w:type="spellStart"/>
      <w:r w:rsidRPr="00960968">
        <w:rPr>
          <w:i/>
          <w:lang w:eastAsia="de-CH"/>
        </w:rPr>
        <w:t>for</w:t>
      </w:r>
      <w:proofErr w:type="spellEnd"/>
      <w:r w:rsidRPr="00960968">
        <w:rPr>
          <w:i/>
          <w:lang w:eastAsia="de-CH"/>
        </w:rPr>
        <w:t xml:space="preserve"> </w:t>
      </w:r>
      <w:proofErr w:type="spellStart"/>
      <w:r w:rsidRPr="00960968">
        <w:rPr>
          <w:i/>
          <w:lang w:eastAsia="de-CH"/>
        </w:rPr>
        <w:t>the</w:t>
      </w:r>
      <w:proofErr w:type="spellEnd"/>
      <w:r w:rsidRPr="00960968">
        <w:rPr>
          <w:i/>
          <w:lang w:eastAsia="de-CH"/>
        </w:rPr>
        <w:t xml:space="preserve"> </w:t>
      </w:r>
      <w:proofErr w:type="spellStart"/>
      <w:r w:rsidRPr="00960968">
        <w:rPr>
          <w:i/>
          <w:lang w:eastAsia="de-CH"/>
        </w:rPr>
        <w:t>Advanc</w:t>
      </w:r>
      <w:r w:rsidRPr="00960968">
        <w:rPr>
          <w:i/>
          <w:lang w:eastAsia="de-CH"/>
        </w:rPr>
        <w:t>e</w:t>
      </w:r>
      <w:r w:rsidRPr="00960968">
        <w:rPr>
          <w:i/>
          <w:lang w:eastAsia="de-CH"/>
        </w:rPr>
        <w:t>ment</w:t>
      </w:r>
      <w:proofErr w:type="spellEnd"/>
      <w:r w:rsidRPr="00960968">
        <w:rPr>
          <w:i/>
          <w:lang w:eastAsia="de-CH"/>
        </w:rPr>
        <w:t xml:space="preserve"> of Structured Information Standards</w:t>
      </w:r>
      <w:r w:rsidRPr="0012029F">
        <w:rPr>
          <w:lang w:eastAsia="de-CH"/>
        </w:rPr>
        <w:t>(OASIS) übernommen</w:t>
      </w:r>
      <w:r>
        <w:rPr>
          <w:lang w:eastAsia="de-CH"/>
        </w:rPr>
        <w:t xml:space="preserve"> [</w:t>
      </w:r>
      <w:r>
        <w:rPr>
          <w:b/>
          <w:lang w:eastAsia="de-CH"/>
        </w:rPr>
        <w:t>OS</w:t>
      </w:r>
      <w:r>
        <w:rPr>
          <w:lang w:eastAsia="de-CH"/>
        </w:rPr>
        <w:t>]</w:t>
      </w:r>
      <w:r w:rsidRPr="0012029F">
        <w:rPr>
          <w:lang w:eastAsia="de-CH"/>
        </w:rPr>
        <w:t>.</w:t>
      </w:r>
    </w:p>
    <w:p w:rsidR="0012029F" w:rsidRPr="0012029F" w:rsidRDefault="0012029F" w:rsidP="0012029F">
      <w:pPr>
        <w:spacing w:before="120"/>
        <w:rPr>
          <w:lang w:eastAsia="de-CH"/>
        </w:rPr>
      </w:pPr>
      <w:r w:rsidRPr="0012029F">
        <w:rPr>
          <w:lang w:eastAsia="de-CH"/>
        </w:rPr>
        <w:t>Ein Atom-basierter Download-Dienst ist hauptsächlich ein Atom-Feed, welcher den Dienst selber s</w:t>
      </w:r>
      <w:r w:rsidRPr="0012029F">
        <w:rPr>
          <w:lang w:eastAsia="de-CH"/>
        </w:rPr>
        <w:t>o</w:t>
      </w:r>
      <w:r w:rsidRPr="0012029F">
        <w:rPr>
          <w:lang w:eastAsia="de-CH"/>
        </w:rPr>
        <w:t>wie die verfügbaren Ressourcen (Links zu Datensatz-Feeds) beschreibt.</w:t>
      </w:r>
      <w:r>
        <w:rPr>
          <w:lang w:eastAsia="de-CH"/>
        </w:rPr>
        <w:t xml:space="preserve"> </w:t>
      </w:r>
      <w:r w:rsidRPr="0012029F">
        <w:rPr>
          <w:lang w:eastAsia="de-CH"/>
        </w:rPr>
        <w:t>Zusätzlich bietet OpenS</w:t>
      </w:r>
      <w:r w:rsidRPr="0012029F">
        <w:rPr>
          <w:lang w:eastAsia="de-CH"/>
        </w:rPr>
        <w:t>e</w:t>
      </w:r>
      <w:r w:rsidRPr="0012029F">
        <w:rPr>
          <w:lang w:eastAsia="de-CH"/>
        </w:rPr>
        <w:t>arch eine Webservice-Schnittstelle an. Diese Schnittstelle wird</w:t>
      </w:r>
      <w:r>
        <w:rPr>
          <w:lang w:eastAsia="de-CH"/>
        </w:rPr>
        <w:t xml:space="preserve"> </w:t>
      </w:r>
      <w:r w:rsidRPr="0012029F">
        <w:rPr>
          <w:lang w:eastAsia="de-CH"/>
        </w:rPr>
        <w:t>über ein einfaches serverseitiges Skript aufgebaut</w:t>
      </w:r>
      <w:r>
        <w:rPr>
          <w:lang w:eastAsia="de-CH"/>
        </w:rPr>
        <w:t xml:space="preserve"> (</w:t>
      </w:r>
      <w:r w:rsidRPr="0012029F">
        <w:rPr>
          <w:lang w:eastAsia="de-CH"/>
        </w:rPr>
        <w:t>siehe</w:t>
      </w:r>
      <w:r>
        <w:rPr>
          <w:lang w:eastAsia="de-CH"/>
        </w:rPr>
        <w:t xml:space="preserve"> z.B. </w:t>
      </w:r>
      <w:r w:rsidRPr="0012029F">
        <w:rPr>
          <w:lang w:eastAsia="de-CH"/>
        </w:rPr>
        <w:t>[</w:t>
      </w:r>
      <w:r w:rsidRPr="0012029F">
        <w:rPr>
          <w:b/>
          <w:lang w:eastAsia="de-CH"/>
        </w:rPr>
        <w:t>INSPIRE-TG</w:t>
      </w:r>
      <w:r w:rsidRPr="0012029F">
        <w:rPr>
          <w:lang w:eastAsia="de-CH"/>
        </w:rPr>
        <w:t>],</w:t>
      </w:r>
      <w:ins w:id="9" w:author="Ziegler Stefan" w:date="2015-09-14T15:07:00Z">
        <w:r w:rsidR="004052E7">
          <w:rPr>
            <w:lang w:eastAsia="de-CH"/>
          </w:rPr>
          <w:t xml:space="preserve"> </w:t>
        </w:r>
      </w:ins>
      <w:r w:rsidRPr="0012029F">
        <w:rPr>
          <w:lang w:eastAsia="de-CH"/>
        </w:rPr>
        <w:t>Anhang A</w:t>
      </w:r>
      <w:r>
        <w:rPr>
          <w:lang w:eastAsia="de-CH"/>
        </w:rPr>
        <w:t>)</w:t>
      </w:r>
      <w:r w:rsidRPr="0012029F">
        <w:rPr>
          <w:lang w:eastAsia="de-CH"/>
        </w:rPr>
        <w:t>.</w:t>
      </w:r>
    </w:p>
    <w:p w:rsidR="0012029F" w:rsidRPr="0012029F" w:rsidRDefault="0012029F" w:rsidP="0012029F">
      <w:pPr>
        <w:spacing w:before="120"/>
        <w:rPr>
          <w:lang w:eastAsia="de-CH"/>
        </w:rPr>
      </w:pPr>
      <w:r w:rsidRPr="0012029F">
        <w:rPr>
          <w:lang w:eastAsia="de-CH"/>
        </w:rPr>
        <w:t>Das Konzept eines Atom-</w:t>
      </w:r>
      <w:r w:rsidR="00452ECB">
        <w:rPr>
          <w:lang w:eastAsia="de-CH"/>
        </w:rPr>
        <w:t xml:space="preserve">basierten </w:t>
      </w:r>
      <w:r w:rsidRPr="0012029F">
        <w:rPr>
          <w:lang w:eastAsia="de-CH"/>
        </w:rPr>
        <w:t>Download</w:t>
      </w:r>
      <w:r w:rsidR="00452ECB">
        <w:rPr>
          <w:lang w:eastAsia="de-CH"/>
        </w:rPr>
        <w:t>d</w:t>
      </w:r>
      <w:r w:rsidRPr="0012029F">
        <w:rPr>
          <w:lang w:eastAsia="de-CH"/>
        </w:rPr>
        <w:t>ienst</w:t>
      </w:r>
      <w:r w:rsidR="00452ECB">
        <w:rPr>
          <w:lang w:eastAsia="de-CH"/>
        </w:rPr>
        <w:t>es</w:t>
      </w:r>
      <w:r w:rsidRPr="0012029F">
        <w:rPr>
          <w:lang w:eastAsia="de-CH"/>
        </w:rPr>
        <w:t xml:space="preserve"> wird wie folgt zusammengefasst</w:t>
      </w:r>
      <w:r w:rsidR="00962793">
        <w:rPr>
          <w:lang w:eastAsia="de-CH"/>
        </w:rPr>
        <w:t xml:space="preserve"> (s. Abbildung xx)</w:t>
      </w:r>
      <w:r w:rsidRPr="0012029F">
        <w:rPr>
          <w:lang w:eastAsia="de-CH"/>
        </w:rPr>
        <w:t>:</w:t>
      </w:r>
    </w:p>
    <w:p w:rsidR="0012029F" w:rsidRPr="0012029F" w:rsidRDefault="0012029F" w:rsidP="00452ECB">
      <w:pPr>
        <w:pStyle w:val="Paragrafoelenco"/>
        <w:numPr>
          <w:ilvl w:val="0"/>
          <w:numId w:val="39"/>
        </w:numPr>
        <w:spacing w:before="120"/>
        <w:rPr>
          <w:lang w:eastAsia="de-CH"/>
        </w:rPr>
      </w:pPr>
      <w:r w:rsidRPr="0012029F">
        <w:rPr>
          <w:lang w:eastAsia="de-CH"/>
        </w:rPr>
        <w:t>Ein Download</w:t>
      </w:r>
      <w:r w:rsidR="00452ECB">
        <w:rPr>
          <w:lang w:eastAsia="de-CH"/>
        </w:rPr>
        <w:t>dienst</w:t>
      </w:r>
      <w:r w:rsidRPr="0012029F">
        <w:rPr>
          <w:lang w:eastAsia="de-CH"/>
        </w:rPr>
        <w:t>-Feed beschreibt den Dienst selber. Dieser ist mit einem OpenSearch</w:t>
      </w:r>
      <w:r w:rsidR="00452ECB">
        <w:rPr>
          <w:lang w:eastAsia="de-CH"/>
        </w:rPr>
        <w:t xml:space="preserve">-Beschreibungsdokument </w:t>
      </w:r>
      <w:r w:rsidRPr="0012029F">
        <w:rPr>
          <w:lang w:eastAsia="de-CH"/>
        </w:rPr>
        <w:t xml:space="preserve">verbunden. Das </w:t>
      </w:r>
      <w:r w:rsidR="00452ECB" w:rsidRPr="0012029F">
        <w:rPr>
          <w:lang w:eastAsia="de-CH"/>
        </w:rPr>
        <w:t>Download</w:t>
      </w:r>
      <w:r w:rsidR="00452ECB">
        <w:rPr>
          <w:lang w:eastAsia="de-CH"/>
        </w:rPr>
        <w:t>dienst</w:t>
      </w:r>
      <w:r w:rsidR="00452ECB" w:rsidRPr="0012029F">
        <w:rPr>
          <w:lang w:eastAsia="de-CH"/>
        </w:rPr>
        <w:t>-Feed</w:t>
      </w:r>
      <w:r w:rsidRPr="0012029F">
        <w:rPr>
          <w:lang w:eastAsia="de-CH"/>
        </w:rPr>
        <w:t>-Dokument entspricht dem Diensteigenschaften-Dokument (</w:t>
      </w:r>
      <w:proofErr w:type="spellStart"/>
      <w:r w:rsidRPr="00960968">
        <w:rPr>
          <w:i/>
          <w:lang w:eastAsia="de-CH"/>
        </w:rPr>
        <w:t>Capabilities</w:t>
      </w:r>
      <w:proofErr w:type="spellEnd"/>
      <w:r w:rsidRPr="0012029F">
        <w:rPr>
          <w:lang w:eastAsia="de-CH"/>
        </w:rPr>
        <w:t xml:space="preserve">) eines OGC-Dienstes. </w:t>
      </w:r>
    </w:p>
    <w:p w:rsidR="0012029F" w:rsidRPr="0012029F" w:rsidRDefault="0012029F" w:rsidP="00452ECB">
      <w:pPr>
        <w:pStyle w:val="Paragrafoelenco"/>
        <w:numPr>
          <w:ilvl w:val="0"/>
          <w:numId w:val="39"/>
        </w:numPr>
        <w:spacing w:before="120"/>
        <w:rPr>
          <w:lang w:eastAsia="de-CH"/>
        </w:rPr>
      </w:pPr>
      <w:r w:rsidRPr="0012029F">
        <w:rPr>
          <w:lang w:eastAsia="de-CH"/>
        </w:rPr>
        <w:t xml:space="preserve">Der </w:t>
      </w:r>
      <w:r w:rsidR="00452ECB" w:rsidRPr="0012029F">
        <w:rPr>
          <w:lang w:eastAsia="de-CH"/>
        </w:rPr>
        <w:t>Download</w:t>
      </w:r>
      <w:r w:rsidR="00452ECB">
        <w:rPr>
          <w:lang w:eastAsia="de-CH"/>
        </w:rPr>
        <w:t>dienst</w:t>
      </w:r>
      <w:r w:rsidR="00452ECB" w:rsidRPr="0012029F">
        <w:rPr>
          <w:lang w:eastAsia="de-CH"/>
        </w:rPr>
        <w:t>-Feed</w:t>
      </w:r>
      <w:r w:rsidRPr="0012029F">
        <w:rPr>
          <w:lang w:eastAsia="de-CH"/>
        </w:rPr>
        <w:t xml:space="preserve"> enthält für jeden Datensatz ein E</w:t>
      </w:r>
      <w:r w:rsidR="00227013">
        <w:rPr>
          <w:lang w:eastAsia="de-CH"/>
        </w:rPr>
        <w:t>intragselement (Entry)</w:t>
      </w:r>
      <w:r w:rsidRPr="0012029F">
        <w:rPr>
          <w:lang w:eastAsia="de-CH"/>
        </w:rPr>
        <w:t xml:space="preserve">. </w:t>
      </w:r>
    </w:p>
    <w:p w:rsidR="0012029F" w:rsidRPr="0012029F" w:rsidRDefault="0012029F" w:rsidP="00452ECB">
      <w:pPr>
        <w:pStyle w:val="Paragrafoelenco"/>
        <w:numPr>
          <w:ilvl w:val="0"/>
          <w:numId w:val="39"/>
        </w:numPr>
        <w:spacing w:before="120"/>
        <w:rPr>
          <w:lang w:eastAsia="de-CH"/>
        </w:rPr>
      </w:pPr>
      <w:r w:rsidRPr="0012029F">
        <w:rPr>
          <w:lang w:eastAsia="de-CH"/>
        </w:rPr>
        <w:t xml:space="preserve">Jedes </w:t>
      </w:r>
      <w:r w:rsidR="00227013" w:rsidRPr="0012029F">
        <w:rPr>
          <w:lang w:eastAsia="de-CH"/>
        </w:rPr>
        <w:t>E</w:t>
      </w:r>
      <w:r w:rsidR="00227013">
        <w:rPr>
          <w:lang w:eastAsia="de-CH"/>
        </w:rPr>
        <w:t>intragselement</w:t>
      </w:r>
      <w:r w:rsidRPr="0012029F">
        <w:rPr>
          <w:lang w:eastAsia="de-CH"/>
        </w:rPr>
        <w:t xml:space="preserve"> enthält einen Link zu einem Datensatz-Feed. </w:t>
      </w:r>
    </w:p>
    <w:p w:rsidR="0012029F" w:rsidRPr="0012029F" w:rsidRDefault="0012029F" w:rsidP="00452ECB">
      <w:pPr>
        <w:pStyle w:val="Paragrafoelenco"/>
        <w:numPr>
          <w:ilvl w:val="0"/>
          <w:numId w:val="39"/>
        </w:numPr>
        <w:spacing w:before="120"/>
        <w:rPr>
          <w:lang w:eastAsia="de-CH"/>
        </w:rPr>
      </w:pPr>
      <w:r w:rsidRPr="0012029F">
        <w:rPr>
          <w:lang w:eastAsia="de-CH"/>
        </w:rPr>
        <w:t xml:space="preserve">Jeder Datensatz-Feed enthält mögliche Repräsentationen der Datensätze (eigene </w:t>
      </w:r>
      <w:r w:rsidR="00227013" w:rsidRPr="0012029F">
        <w:rPr>
          <w:lang w:eastAsia="de-CH"/>
        </w:rPr>
        <w:t>E</w:t>
      </w:r>
      <w:r w:rsidR="00227013">
        <w:rPr>
          <w:lang w:eastAsia="de-CH"/>
        </w:rPr>
        <w:t>i</w:t>
      </w:r>
      <w:r w:rsidR="00227013">
        <w:rPr>
          <w:lang w:eastAsia="de-CH"/>
        </w:rPr>
        <w:t>n</w:t>
      </w:r>
      <w:r w:rsidR="00227013">
        <w:rPr>
          <w:lang w:eastAsia="de-CH"/>
        </w:rPr>
        <w:t>tragselement</w:t>
      </w:r>
      <w:r w:rsidRPr="0012029F">
        <w:rPr>
          <w:lang w:eastAsia="de-CH"/>
        </w:rPr>
        <w:t xml:space="preserve"> für jede Kombination von Referenzsystem/Format/Sprache), also die eigentl</w:t>
      </w:r>
      <w:r w:rsidRPr="0012029F">
        <w:rPr>
          <w:lang w:eastAsia="de-CH"/>
        </w:rPr>
        <w:t>i</w:t>
      </w:r>
      <w:r w:rsidRPr="0012029F">
        <w:rPr>
          <w:lang w:eastAsia="de-CH"/>
        </w:rPr>
        <w:t xml:space="preserve">chen Datenlinks. </w:t>
      </w:r>
    </w:p>
    <w:p w:rsidR="004A1573" w:rsidRDefault="004A1573" w:rsidP="004A1573">
      <w:pPr>
        <w:rPr>
          <w:lang w:eastAsia="de-CH"/>
        </w:rPr>
      </w:pPr>
    </w:p>
    <w:p w:rsidR="0012029F" w:rsidRDefault="0012029F" w:rsidP="004A1573">
      <w:pPr>
        <w:rPr>
          <w:lang w:eastAsia="de-CH"/>
        </w:rPr>
      </w:pPr>
    </w:p>
    <w:p w:rsidR="0012029F" w:rsidRPr="00960968" w:rsidRDefault="00962793" w:rsidP="00962793">
      <w:pPr>
        <w:jc w:val="center"/>
        <w:rPr>
          <w:lang w:val="it-IT" w:eastAsia="de-CH"/>
        </w:rPr>
      </w:pPr>
      <w:r w:rsidRPr="00960968">
        <w:rPr>
          <w:lang w:val="it-IT" w:eastAsia="de-CH"/>
        </w:rPr>
        <w:t>ABBILDUNG (</w:t>
      </w:r>
      <w:proofErr w:type="spellStart"/>
      <w:r w:rsidRPr="00960968">
        <w:rPr>
          <w:lang w:val="it-IT" w:eastAsia="de-CH"/>
        </w:rPr>
        <w:t>Todo</w:t>
      </w:r>
      <w:proofErr w:type="spellEnd"/>
      <w:r w:rsidRPr="00960968">
        <w:rPr>
          <w:lang w:val="it-IT" w:eastAsia="de-CH"/>
        </w:rPr>
        <w:t>)</w:t>
      </w:r>
    </w:p>
    <w:p w:rsidR="0012029F" w:rsidRPr="00960968" w:rsidRDefault="0012029F" w:rsidP="004A1573">
      <w:pPr>
        <w:rPr>
          <w:lang w:val="it-IT" w:eastAsia="de-CH"/>
        </w:rPr>
      </w:pPr>
    </w:p>
    <w:p w:rsidR="006201F6" w:rsidRDefault="006201F6" w:rsidP="006201F6">
      <w:pPr>
        <w:pStyle w:val="Titolo2"/>
      </w:pPr>
      <w:bookmarkStart w:id="10" w:name="_Toc430000597"/>
      <w:r>
        <w:t>Downloaddienst-Feed</w:t>
      </w:r>
      <w:bookmarkEnd w:id="10"/>
    </w:p>
    <w:p w:rsidR="006201F6" w:rsidRDefault="006201F6" w:rsidP="006201F6">
      <w:pPr>
        <w:spacing w:before="120"/>
        <w:rPr>
          <w:lang w:eastAsia="de-CH"/>
        </w:rPr>
      </w:pPr>
      <w:r w:rsidRPr="006201F6">
        <w:rPr>
          <w:lang w:eastAsia="de-CH"/>
        </w:rPr>
        <w:t xml:space="preserve">Das folgende </w:t>
      </w:r>
      <w:r w:rsidRPr="0012029F">
        <w:rPr>
          <w:lang w:eastAsia="de-CH"/>
        </w:rPr>
        <w:t>Download</w:t>
      </w:r>
      <w:r>
        <w:rPr>
          <w:lang w:eastAsia="de-CH"/>
        </w:rPr>
        <w:t>dienst</w:t>
      </w:r>
      <w:r w:rsidRPr="0012029F">
        <w:rPr>
          <w:lang w:eastAsia="de-CH"/>
        </w:rPr>
        <w:t>-Feed</w:t>
      </w:r>
      <w:r>
        <w:rPr>
          <w:lang w:eastAsia="de-CH"/>
        </w:rPr>
        <w:t xml:space="preserve"> Beispiel enthält ein einziges Eintragselement und kann als Muster für die Umsetzung verwendet werden.</w:t>
      </w:r>
    </w:p>
    <w:p w:rsidR="006201F6" w:rsidRDefault="006201F6" w:rsidP="006201F6">
      <w:pPr>
        <w:spacing w:before="120"/>
        <w:rPr>
          <w:lang w:eastAsia="de-CH"/>
        </w:rPr>
      </w:pPr>
    </w:p>
    <w:p w:rsidR="004F0633" w:rsidRDefault="004F0633" w:rsidP="006201F6">
      <w:pPr>
        <w:spacing w:before="120"/>
        <w:rPr>
          <w:lang w:eastAsia="de-CH"/>
        </w:rPr>
      </w:pPr>
    </w:p>
    <w:p w:rsidR="004F0633" w:rsidRDefault="004F0633" w:rsidP="006201F6">
      <w:pPr>
        <w:spacing w:before="120"/>
        <w:rPr>
          <w:lang w:eastAsia="de-CH"/>
        </w:rPr>
      </w:pPr>
    </w:p>
    <w:p w:rsidR="004F0633" w:rsidRDefault="004F0633" w:rsidP="006201F6">
      <w:pPr>
        <w:spacing w:before="120"/>
        <w:rPr>
          <w:lang w:eastAsia="de-CH"/>
        </w:rPr>
      </w:pPr>
    </w:p>
    <w:p w:rsidR="004F0633" w:rsidRDefault="004F0633" w:rsidP="006201F6">
      <w:pPr>
        <w:spacing w:before="120"/>
        <w:rPr>
          <w:lang w:eastAsia="de-CH"/>
        </w:rPr>
      </w:pPr>
    </w:p>
    <w:p w:rsidR="00DC0319" w:rsidRDefault="00DC0319" w:rsidP="006201F6">
      <w:pPr>
        <w:spacing w:before="120"/>
        <w:rPr>
          <w:lang w:eastAsia="de-CH"/>
        </w:rPr>
        <w:sectPr w:rsidR="00DC0319" w:rsidSect="003C5E81">
          <w:headerReference w:type="default" r:id="rId18"/>
          <w:footerReference w:type="default" r:id="rId19"/>
          <w:type w:val="continuous"/>
          <w:pgSz w:w="11906" w:h="16838" w:code="9"/>
          <w:pgMar w:top="1134" w:right="1134" w:bottom="907" w:left="1701" w:header="340" w:footer="312" w:gutter="0"/>
          <w:cols w:space="708"/>
          <w:docGrid w:linePitch="360"/>
        </w:sectPr>
      </w:pP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DC0319">
        <w:rPr>
          <w:rFonts w:ascii="Courier New" w:hAnsi="Courier New" w:cs="Courier New"/>
          <w:color w:val="FF0000"/>
          <w:sz w:val="16"/>
          <w:szCs w:val="20"/>
          <w:highlight w:val="yellow"/>
          <w:lang w:eastAsia="de-DE"/>
        </w:rPr>
        <w:t>&lt;?</w:t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xml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 xml:space="preserve"> </w:t>
      </w:r>
      <w:proofErr w:type="spellStart"/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version</w:t>
      </w:r>
      <w:proofErr w:type="spellEnd"/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"1.0"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 xml:space="preserve"> </w:t>
      </w:r>
      <w:proofErr w:type="spellStart"/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encoding</w:t>
      </w:r>
      <w:proofErr w:type="spellEnd"/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"utf-8"</w:t>
      </w:r>
      <w:r w:rsidRPr="00DC0319">
        <w:rPr>
          <w:rFonts w:ascii="Courier New" w:hAnsi="Courier New" w:cs="Courier New"/>
          <w:color w:val="FF0000"/>
          <w:sz w:val="16"/>
          <w:szCs w:val="20"/>
          <w:highlight w:val="yellow"/>
          <w:lang w:eastAsia="de-DE"/>
        </w:rPr>
        <w:t>?&gt;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eastAsia="de-DE"/>
        </w:rPr>
        <w:t>&lt;!-- Beispiel "Downloaddienst-Feed" --&gt;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&lt;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feed</w:t>
      </w:r>
      <w:proofErr w:type="spellEnd"/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 xml:space="preserve"> </w:t>
      </w:r>
      <w:proofErr w:type="spellStart"/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xmlns</w:t>
      </w:r>
      <w:proofErr w:type="spellEnd"/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"http://www.w3.org/2005/Atom"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 xml:space="preserve"> </w:t>
      </w:r>
      <w:proofErr w:type="spellStart"/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xmlns:georss</w:t>
      </w:r>
      <w:proofErr w:type="spellEnd"/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"http://www.georss.org/georss"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 xml:space="preserve"> </w:t>
      </w:r>
      <w:proofErr w:type="spellStart"/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xmlns:gml</w:t>
      </w:r>
      <w:proofErr w:type="spellEnd"/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"http://www.opengis.net/gml"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 xml:space="preserve"> </w:t>
      </w:r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xmlns:ech0056_dls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"http://www.ech.ch/schemas/ech-0056/3.0"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 xml:space="preserve"> </w:t>
      </w:r>
      <w:proofErr w:type="spellStart"/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xml:lang</w:t>
      </w:r>
      <w:proofErr w:type="spellEnd"/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"en"</w:t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 xml:space="preserve">&lt;!-- Feed </w:t>
      </w:r>
      <w:proofErr w:type="spellStart"/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>Titel</w:t>
      </w:r>
      <w:proofErr w:type="spellEnd"/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 xml:space="preserve"> --&gt;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&lt;title&gt;</w:t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 xml:space="preserve">eCH-0056 </w:t>
      </w:r>
      <w:proofErr w:type="spellStart"/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>Downloaddienst</w:t>
      </w:r>
      <w:proofErr w:type="spellEnd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&lt;/title&gt;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 xml:space="preserve">&lt;!-- Feed </w:t>
      </w:r>
      <w:proofErr w:type="spellStart"/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>Subtitel</w:t>
      </w:r>
      <w:proofErr w:type="spellEnd"/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 xml:space="preserve"> --&gt;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&lt;subtitle&gt;</w:t>
      </w:r>
      <w:proofErr w:type="spellStart"/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>Vordefinierter</w:t>
      </w:r>
      <w:proofErr w:type="spellEnd"/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 xml:space="preserve"> </w:t>
      </w:r>
      <w:proofErr w:type="spellStart"/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>Downloaddienst</w:t>
      </w:r>
      <w:proofErr w:type="spellEnd"/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 xml:space="preserve"> auf Basis von Atom Feed und OpenSearch</w:t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&lt;/subtitle&gt;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 xml:space="preserve">&lt;!-- Link </w:t>
      </w:r>
      <w:proofErr w:type="spellStart"/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>zu</w:t>
      </w:r>
      <w:proofErr w:type="spellEnd"/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 xml:space="preserve"> </w:t>
      </w:r>
      <w:proofErr w:type="spellStart"/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>Downloaddienst</w:t>
      </w:r>
      <w:proofErr w:type="spellEnd"/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 xml:space="preserve"> ISO 19139 metadata --&gt;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&lt;link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href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"http://www.geocat.ch/geonetwork/srv/ger/xml_iso19139?id=123456"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proofErr w:type="spellStart"/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rel</w:t>
      </w:r>
      <w:proofErr w:type="spellEnd"/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</w:t>
      </w:r>
      <w:proofErr w:type="spellStart"/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describedby</w:t>
      </w:r>
      <w:proofErr w:type="spellEnd"/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type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"application/xml"</w:t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/&gt;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 xml:space="preserve">&lt;!-- Self-referencing Link </w:t>
      </w:r>
      <w:proofErr w:type="spellStart"/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>zum</w:t>
      </w:r>
      <w:proofErr w:type="spellEnd"/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 xml:space="preserve"> feed --&gt;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&lt;link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proofErr w:type="spellStart"/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href</w:t>
      </w:r>
      <w:proofErr w:type="spellEnd"/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"http://example.ch/download/atom.muster.xml"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proofErr w:type="spellStart"/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rel</w:t>
      </w:r>
      <w:proofErr w:type="spellEnd"/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"self"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type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"application/</w:t>
      </w:r>
      <w:proofErr w:type="spellStart"/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atom+xml</w:t>
      </w:r>
      <w:proofErr w:type="spellEnd"/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proofErr w:type="spellStart"/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hreflang</w:t>
      </w:r>
      <w:proofErr w:type="spellEnd"/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"de"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title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 xml:space="preserve">"Dieses </w:t>
      </w:r>
      <w:proofErr w:type="spellStart"/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Dokument</w:t>
      </w:r>
      <w:proofErr w:type="spellEnd"/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</w:t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/&gt;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eastAsia="de-DE"/>
        </w:rPr>
        <w:t>&lt;!-- Link zu OpenSearch-Beschreibungsdokument --&gt;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&lt;link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 xml:space="preserve"> </w:t>
      </w:r>
      <w:proofErr w:type="spellStart"/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rel</w:t>
      </w:r>
      <w:proofErr w:type="spellEnd"/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</w:t>
      </w:r>
      <w:proofErr w:type="spellStart"/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search</w:t>
      </w:r>
      <w:proofErr w:type="spellEnd"/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 xml:space="preserve"> </w:t>
      </w:r>
      <w:proofErr w:type="spellStart"/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href</w:t>
      </w:r>
      <w:proofErr w:type="spellEnd"/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"http://example.ch/</w:t>
      </w:r>
      <w:proofErr w:type="spellStart"/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search</w:t>
      </w:r>
      <w:proofErr w:type="spellEnd"/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/opensearchdescription.xml"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 xml:space="preserve"> </w:t>
      </w:r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type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</w:t>
      </w:r>
      <w:proofErr w:type="spellStart"/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application</w:t>
      </w:r>
      <w:proofErr w:type="spellEnd"/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/</w:t>
      </w:r>
      <w:proofErr w:type="spellStart"/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opensearchdescription+xml</w:t>
      </w:r>
      <w:proofErr w:type="spellEnd"/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 xml:space="preserve"> </w:t>
      </w:r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title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"OpenSearch-Beschreibungsdokument"</w:t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/&gt;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eastAsia="de-DE"/>
        </w:rPr>
        <w:t>&lt;!-- Link zum Feed: andere Sprache --&gt;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&lt;link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proofErr w:type="spellStart"/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href</w:t>
      </w:r>
      <w:proofErr w:type="spellEnd"/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"http://example.ch/atom.muster.en.xml"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proofErr w:type="spellStart"/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rel</w:t>
      </w:r>
      <w:proofErr w:type="spellEnd"/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"alternate"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type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"application/</w:t>
      </w:r>
      <w:proofErr w:type="spellStart"/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atom+xml</w:t>
      </w:r>
      <w:proofErr w:type="spellEnd"/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proofErr w:type="spellStart"/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hreflang</w:t>
      </w:r>
      <w:proofErr w:type="spellEnd"/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</w:t>
      </w:r>
      <w:proofErr w:type="spellStart"/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en</w:t>
      </w:r>
      <w:proofErr w:type="spellEnd"/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title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"Pre-defined Download Service via Atom Feed and OpenSearch"</w:t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/&gt;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eastAsia="de-DE"/>
        </w:rPr>
        <w:t>&lt;!-- Link zu einem anderen Format dieses Feeds (z.B. HTML) --&gt;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&lt;link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 xml:space="preserve"> </w:t>
      </w:r>
      <w:proofErr w:type="spellStart"/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href</w:t>
      </w:r>
      <w:proofErr w:type="spellEnd"/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"http://example.ch/</w:t>
      </w:r>
      <w:proofErr w:type="spellStart"/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download</w:t>
      </w:r>
      <w:proofErr w:type="spellEnd"/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/index.html"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 xml:space="preserve"> </w:t>
      </w:r>
      <w:proofErr w:type="spellStart"/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rel</w:t>
      </w:r>
      <w:proofErr w:type="spellEnd"/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</w:t>
      </w:r>
      <w:proofErr w:type="spellStart"/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alternate</w:t>
      </w:r>
      <w:proofErr w:type="spellEnd"/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 xml:space="preserve"> </w:t>
      </w:r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type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</w:t>
      </w:r>
      <w:proofErr w:type="spellStart"/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text</w:t>
      </w:r>
      <w:proofErr w:type="spellEnd"/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/</w:t>
      </w:r>
      <w:proofErr w:type="spellStart"/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html</w:t>
      </w:r>
      <w:proofErr w:type="spellEnd"/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 xml:space="preserve"> </w:t>
      </w:r>
      <w:proofErr w:type="spellStart"/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hreflang</w:t>
      </w:r>
      <w:proofErr w:type="spellEnd"/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"de"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 xml:space="preserve"> </w:t>
      </w:r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title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"HTML-Version dieses Dokuments"</w:t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/&gt;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eastAsia="de-DE"/>
        </w:rPr>
        <w:t>&lt;!-- Link zu einem anderen Format dieses Feeds (z.B. HTML) - andere Sprache--&gt;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&lt;link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 xml:space="preserve"> </w:t>
      </w:r>
      <w:proofErr w:type="spellStart"/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href</w:t>
      </w:r>
      <w:proofErr w:type="spellEnd"/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"http://example.ch/</w:t>
      </w:r>
      <w:proofErr w:type="spellStart"/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download</w:t>
      </w:r>
      <w:proofErr w:type="spellEnd"/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/index.en.html"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 xml:space="preserve"> </w:t>
      </w:r>
      <w:proofErr w:type="spellStart"/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rel</w:t>
      </w:r>
      <w:proofErr w:type="spellEnd"/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</w:t>
      </w:r>
      <w:proofErr w:type="spellStart"/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alternate</w:t>
      </w:r>
      <w:proofErr w:type="spellEnd"/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 xml:space="preserve"> </w:t>
      </w:r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type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</w:t>
      </w:r>
      <w:proofErr w:type="spellStart"/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text</w:t>
      </w:r>
      <w:proofErr w:type="spellEnd"/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/</w:t>
      </w:r>
      <w:proofErr w:type="spellStart"/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html</w:t>
      </w:r>
      <w:proofErr w:type="spellEnd"/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 xml:space="preserve"> </w:t>
      </w:r>
      <w:proofErr w:type="spellStart"/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hreflang</w:t>
      </w:r>
      <w:proofErr w:type="spellEnd"/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"en"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 xml:space="preserve"> </w:t>
      </w:r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title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"HTML-Version dieses Dokuments auf English"</w:t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/&gt;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fr-CH" w:eastAsia="de-DE"/>
        </w:rPr>
      </w:pPr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val="fr-CH" w:eastAsia="de-DE"/>
        </w:rPr>
        <w:t>&lt;!-- Identifier --&gt;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fr-CH" w:eastAsia="de-DE"/>
        </w:rPr>
      </w:pP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fr-CH" w:eastAsia="de-DE"/>
        </w:rPr>
        <w:t>&lt;id&gt;</w:t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fr-CH" w:eastAsia="de-DE"/>
        </w:rPr>
        <w:t>http://example.ch/download/atom.muster.xml</w:t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fr-CH" w:eastAsia="de-DE"/>
        </w:rPr>
        <w:t>&lt;/id&gt;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eastAsia="de-DE"/>
        </w:rPr>
        <w:t xml:space="preserve">&lt;!-- Nutzungsbedingungen und </w:t>
      </w:r>
      <w:proofErr w:type="spellStart"/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eastAsia="de-DE"/>
        </w:rPr>
        <w:t>Zugangsbeschraenkungen</w:t>
      </w:r>
      <w:proofErr w:type="spellEnd"/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eastAsia="de-DE"/>
        </w:rPr>
        <w:t xml:space="preserve"> --&gt;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&lt;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rights</w:t>
      </w:r>
      <w:proofErr w:type="spellEnd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&gt;</w:t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 xml:space="preserve">Nutzungsbedingungen und </w:t>
      </w:r>
      <w:proofErr w:type="spellStart"/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>Zugangsbeschraenkungen</w:t>
      </w:r>
      <w:proofErr w:type="spellEnd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&lt;/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rights</w:t>
      </w:r>
      <w:proofErr w:type="spellEnd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eastAsia="de-DE"/>
        </w:rPr>
        <w:t>&lt;!-- Datum Erstellung/Aktualisierung --&gt;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&lt;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updated</w:t>
      </w:r>
      <w:proofErr w:type="spellEnd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&gt;</w:t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>2015-09-11T18:45:00Z</w:t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&lt;/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updated</w:t>
      </w:r>
      <w:proofErr w:type="spellEnd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eastAsia="de-DE"/>
        </w:rPr>
        <w:t>&lt;!-- Kontaktinformationen --&gt;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&lt;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author</w:t>
      </w:r>
      <w:proofErr w:type="spellEnd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&lt;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name</w:t>
      </w:r>
      <w:proofErr w:type="spellEnd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&gt;</w:t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>Organisation</w:t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&lt;/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name</w:t>
      </w:r>
      <w:proofErr w:type="spellEnd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ab/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&lt;email&gt;</w:t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>example@example.ch</w:t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&lt;/email&gt;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&lt;/author&gt;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 xml:space="preserve">&lt;!-- </w:t>
      </w:r>
      <w:proofErr w:type="spellStart"/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>Eintrag</w:t>
      </w:r>
      <w:proofErr w:type="spellEnd"/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 xml:space="preserve"> "Dataset Feed" --&gt;</w:t>
      </w:r>
    </w:p>
    <w:p w:rsidR="00DC0319" w:rsidRPr="00C73268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  <w:rPrChange w:id="11" w:author="Di Donato Pasquale" w:date="2015-09-14T16:08:00Z">
            <w:rPr>
              <w:rFonts w:ascii="Courier New" w:hAnsi="Courier New" w:cs="Courier New"/>
              <w:b/>
              <w:bCs/>
              <w:color w:val="000000"/>
              <w:sz w:val="16"/>
              <w:szCs w:val="20"/>
              <w:highlight w:val="white"/>
              <w:lang w:eastAsia="de-DE"/>
            </w:rPr>
          </w:rPrChange>
        </w:rPr>
      </w:pPr>
      <w:r w:rsidRPr="00C73268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  <w:rPrChange w:id="12" w:author="Di Donato Pasquale" w:date="2015-09-14T16:08:00Z">
            <w:rPr>
              <w:rFonts w:ascii="Courier New" w:hAnsi="Courier New" w:cs="Courier New"/>
              <w:color w:val="0000FF"/>
              <w:sz w:val="16"/>
              <w:szCs w:val="20"/>
              <w:highlight w:val="white"/>
              <w:lang w:eastAsia="de-DE"/>
            </w:rPr>
          </w:rPrChange>
        </w:rPr>
        <w:t>&lt;entry&gt;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eastAsia="de-DE"/>
        </w:rPr>
        <w:t>&lt;!-- Titel des Datensatzes--&gt;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&lt;title&gt;</w:t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>Landesgrenzen</w:t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&lt;/title&gt;</w:t>
      </w:r>
    </w:p>
    <w:p w:rsidR="00DC0319" w:rsidRPr="00C73268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fr-CH" w:eastAsia="de-DE"/>
          <w:rPrChange w:id="13" w:author="Di Donato Pasquale" w:date="2015-09-14T16:08:00Z">
            <w:rPr>
              <w:rFonts w:ascii="Courier New" w:hAnsi="Courier New" w:cs="Courier New"/>
              <w:b/>
              <w:bCs/>
              <w:color w:val="000000"/>
              <w:sz w:val="16"/>
              <w:szCs w:val="20"/>
              <w:highlight w:val="white"/>
              <w:lang w:eastAsia="de-DE"/>
            </w:rPr>
          </w:rPrChange>
        </w:rPr>
      </w:pPr>
      <w:r w:rsidRPr="00C73268">
        <w:rPr>
          <w:rFonts w:ascii="Courier New" w:hAnsi="Courier New" w:cs="Courier New"/>
          <w:color w:val="008000"/>
          <w:sz w:val="16"/>
          <w:szCs w:val="20"/>
          <w:highlight w:val="white"/>
          <w:lang w:val="fr-CH" w:eastAsia="de-DE"/>
          <w:rPrChange w:id="14" w:author="Di Donato Pasquale" w:date="2015-09-14T16:08:00Z">
            <w:rPr>
              <w:rFonts w:ascii="Courier New" w:hAnsi="Courier New" w:cs="Courier New"/>
              <w:color w:val="008000"/>
              <w:sz w:val="16"/>
              <w:szCs w:val="20"/>
              <w:highlight w:val="white"/>
              <w:lang w:eastAsia="de-DE"/>
            </w:rPr>
          </w:rPrChange>
        </w:rPr>
        <w:t xml:space="preserve">&lt;!--Unique Resource Identifier </w:t>
      </w:r>
      <w:proofErr w:type="spellStart"/>
      <w:r w:rsidRPr="00C73268">
        <w:rPr>
          <w:rFonts w:ascii="Courier New" w:hAnsi="Courier New" w:cs="Courier New"/>
          <w:color w:val="008000"/>
          <w:sz w:val="16"/>
          <w:szCs w:val="20"/>
          <w:highlight w:val="white"/>
          <w:lang w:val="fr-CH" w:eastAsia="de-DE"/>
          <w:rPrChange w:id="15" w:author="Di Donato Pasquale" w:date="2015-09-14T16:08:00Z">
            <w:rPr>
              <w:rFonts w:ascii="Courier New" w:hAnsi="Courier New" w:cs="Courier New"/>
              <w:color w:val="008000"/>
              <w:sz w:val="16"/>
              <w:szCs w:val="20"/>
              <w:highlight w:val="white"/>
              <w:lang w:eastAsia="de-DE"/>
            </w:rPr>
          </w:rPrChange>
        </w:rPr>
        <w:t>dieses</w:t>
      </w:r>
      <w:proofErr w:type="spellEnd"/>
      <w:r w:rsidRPr="00C73268">
        <w:rPr>
          <w:rFonts w:ascii="Courier New" w:hAnsi="Courier New" w:cs="Courier New"/>
          <w:color w:val="008000"/>
          <w:sz w:val="16"/>
          <w:szCs w:val="20"/>
          <w:highlight w:val="white"/>
          <w:lang w:val="fr-CH" w:eastAsia="de-DE"/>
          <w:rPrChange w:id="16" w:author="Di Donato Pasquale" w:date="2015-09-14T16:08:00Z">
            <w:rPr>
              <w:rFonts w:ascii="Courier New" w:hAnsi="Courier New" w:cs="Courier New"/>
              <w:color w:val="008000"/>
              <w:sz w:val="16"/>
              <w:szCs w:val="20"/>
              <w:highlight w:val="white"/>
              <w:lang w:eastAsia="de-DE"/>
            </w:rPr>
          </w:rPrChange>
        </w:rPr>
        <w:t xml:space="preserve"> </w:t>
      </w:r>
      <w:proofErr w:type="spellStart"/>
      <w:r w:rsidRPr="00C73268">
        <w:rPr>
          <w:rFonts w:ascii="Courier New" w:hAnsi="Courier New" w:cs="Courier New"/>
          <w:color w:val="008000"/>
          <w:sz w:val="16"/>
          <w:szCs w:val="20"/>
          <w:highlight w:val="white"/>
          <w:lang w:val="fr-CH" w:eastAsia="de-DE"/>
          <w:rPrChange w:id="17" w:author="Di Donato Pasquale" w:date="2015-09-14T16:08:00Z">
            <w:rPr>
              <w:rFonts w:ascii="Courier New" w:hAnsi="Courier New" w:cs="Courier New"/>
              <w:color w:val="008000"/>
              <w:sz w:val="16"/>
              <w:szCs w:val="20"/>
              <w:highlight w:val="white"/>
              <w:lang w:eastAsia="de-DE"/>
            </w:rPr>
          </w:rPrChange>
        </w:rPr>
        <w:t>Datensatzes</w:t>
      </w:r>
      <w:proofErr w:type="spellEnd"/>
      <w:r w:rsidRPr="00C73268">
        <w:rPr>
          <w:rFonts w:ascii="Courier New" w:hAnsi="Courier New" w:cs="Courier New"/>
          <w:color w:val="008000"/>
          <w:sz w:val="16"/>
          <w:szCs w:val="20"/>
          <w:highlight w:val="white"/>
          <w:lang w:val="fr-CH" w:eastAsia="de-DE"/>
          <w:rPrChange w:id="18" w:author="Di Donato Pasquale" w:date="2015-09-14T16:08:00Z">
            <w:rPr>
              <w:rFonts w:ascii="Courier New" w:hAnsi="Courier New" w:cs="Courier New"/>
              <w:color w:val="008000"/>
              <w:sz w:val="16"/>
              <w:szCs w:val="20"/>
              <w:highlight w:val="white"/>
              <w:lang w:eastAsia="de-DE"/>
            </w:rPr>
          </w:rPrChange>
        </w:rPr>
        <w:t>--&gt;</w:t>
      </w:r>
    </w:p>
    <w:p w:rsidR="00DC0319" w:rsidRPr="00C73268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fr-CH" w:eastAsia="de-DE"/>
          <w:rPrChange w:id="19" w:author="Di Donato Pasquale" w:date="2015-09-14T16:08:00Z">
            <w:rPr>
              <w:rFonts w:ascii="Courier New" w:hAnsi="Courier New" w:cs="Courier New"/>
              <w:b/>
              <w:bCs/>
              <w:color w:val="000000"/>
              <w:sz w:val="16"/>
              <w:szCs w:val="20"/>
              <w:highlight w:val="white"/>
              <w:lang w:eastAsia="de-DE"/>
            </w:rPr>
          </w:rPrChange>
        </w:rPr>
      </w:pPr>
      <w:commentRangeStart w:id="20"/>
      <w:r w:rsidRPr="00C73268">
        <w:rPr>
          <w:rFonts w:ascii="Courier New" w:hAnsi="Courier New" w:cs="Courier New"/>
          <w:color w:val="0000FF"/>
          <w:sz w:val="16"/>
          <w:szCs w:val="20"/>
          <w:highlight w:val="white"/>
          <w:lang w:val="fr-CH" w:eastAsia="de-DE"/>
          <w:rPrChange w:id="21" w:author="Di Donato Pasquale" w:date="2015-09-14T16:08:00Z">
            <w:rPr>
              <w:rFonts w:ascii="Courier New" w:hAnsi="Courier New" w:cs="Courier New"/>
              <w:color w:val="0000FF"/>
              <w:sz w:val="16"/>
              <w:szCs w:val="20"/>
              <w:highlight w:val="white"/>
              <w:lang w:eastAsia="de-DE"/>
            </w:rPr>
          </w:rPrChange>
        </w:rPr>
        <w:t>&lt;ech0056_dls:spatial_dataset_identifier_code&gt;</w:t>
      </w:r>
      <w:r w:rsidRPr="00C73268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fr-CH" w:eastAsia="de-DE"/>
          <w:rPrChange w:id="22" w:author="Di Donato Pasquale" w:date="2015-09-14T16:08:00Z">
            <w:rPr>
              <w:rFonts w:ascii="Courier New" w:hAnsi="Courier New" w:cs="Courier New"/>
              <w:b/>
              <w:bCs/>
              <w:color w:val="000000"/>
              <w:sz w:val="16"/>
              <w:szCs w:val="20"/>
              <w:highlight w:val="white"/>
              <w:lang w:eastAsia="de-DE"/>
            </w:rPr>
          </w:rPrChange>
        </w:rPr>
        <w:t>ch.swisstopo.swissboundaries3d-land</w:t>
      </w:r>
      <w:r w:rsidRPr="00C73268">
        <w:rPr>
          <w:rFonts w:ascii="Courier New" w:hAnsi="Courier New" w:cs="Courier New"/>
          <w:color w:val="0000FF"/>
          <w:sz w:val="16"/>
          <w:szCs w:val="20"/>
          <w:highlight w:val="white"/>
          <w:lang w:val="fr-CH" w:eastAsia="de-DE"/>
          <w:rPrChange w:id="23" w:author="Di Donato Pasquale" w:date="2015-09-14T16:08:00Z">
            <w:rPr>
              <w:rFonts w:ascii="Courier New" w:hAnsi="Courier New" w:cs="Courier New"/>
              <w:color w:val="0000FF"/>
              <w:sz w:val="16"/>
              <w:szCs w:val="20"/>
              <w:highlight w:val="white"/>
              <w:lang w:eastAsia="de-DE"/>
            </w:rPr>
          </w:rPrChange>
        </w:rPr>
        <w:t>&lt;/ech0056_dls:spatial_dataset_identifier_code&gt;</w:t>
      </w:r>
    </w:p>
    <w:p w:rsidR="00DC0319" w:rsidRPr="00C73268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fr-CH" w:eastAsia="de-DE"/>
          <w:rPrChange w:id="24" w:author="Di Donato Pasquale" w:date="2015-09-14T16:08:00Z">
            <w:rPr>
              <w:rFonts w:ascii="Courier New" w:hAnsi="Courier New" w:cs="Courier New"/>
              <w:b/>
              <w:bCs/>
              <w:color w:val="000000"/>
              <w:sz w:val="16"/>
              <w:szCs w:val="20"/>
              <w:highlight w:val="white"/>
              <w:lang w:eastAsia="de-DE"/>
            </w:rPr>
          </w:rPrChange>
        </w:rPr>
      </w:pPr>
      <w:r w:rsidRPr="00C73268">
        <w:rPr>
          <w:rFonts w:ascii="Courier New" w:hAnsi="Courier New" w:cs="Courier New"/>
          <w:color w:val="0000FF"/>
          <w:sz w:val="16"/>
          <w:szCs w:val="20"/>
          <w:highlight w:val="white"/>
          <w:lang w:val="fr-CH" w:eastAsia="de-DE"/>
          <w:rPrChange w:id="25" w:author="Di Donato Pasquale" w:date="2015-09-14T16:08:00Z">
            <w:rPr>
              <w:rFonts w:ascii="Courier New" w:hAnsi="Courier New" w:cs="Courier New"/>
              <w:color w:val="0000FF"/>
              <w:sz w:val="16"/>
              <w:szCs w:val="20"/>
              <w:highlight w:val="white"/>
              <w:lang w:eastAsia="de-DE"/>
            </w:rPr>
          </w:rPrChange>
        </w:rPr>
        <w:t>&lt;ech0056_dls:spatial_dataset_identifier_namespace&gt;</w:t>
      </w:r>
      <w:r w:rsidRPr="00C73268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fr-CH" w:eastAsia="de-DE"/>
          <w:rPrChange w:id="26" w:author="Di Donato Pasquale" w:date="2015-09-14T16:08:00Z">
            <w:rPr>
              <w:rFonts w:ascii="Courier New" w:hAnsi="Courier New" w:cs="Courier New"/>
              <w:b/>
              <w:bCs/>
              <w:color w:val="000000"/>
              <w:sz w:val="16"/>
              <w:szCs w:val="20"/>
              <w:highlight w:val="white"/>
              <w:lang w:eastAsia="de-DE"/>
            </w:rPr>
          </w:rPrChange>
        </w:rPr>
        <w:t>http://www.geo.admin.ch/</w:t>
      </w:r>
      <w:r w:rsidRPr="00C73268">
        <w:rPr>
          <w:rFonts w:ascii="Courier New" w:hAnsi="Courier New" w:cs="Courier New"/>
          <w:color w:val="0000FF"/>
          <w:sz w:val="16"/>
          <w:szCs w:val="20"/>
          <w:highlight w:val="white"/>
          <w:lang w:val="fr-CH" w:eastAsia="de-DE"/>
          <w:rPrChange w:id="27" w:author="Di Donato Pasquale" w:date="2015-09-14T16:08:00Z">
            <w:rPr>
              <w:rFonts w:ascii="Courier New" w:hAnsi="Courier New" w:cs="Courier New"/>
              <w:color w:val="0000FF"/>
              <w:sz w:val="16"/>
              <w:szCs w:val="20"/>
              <w:highlight w:val="white"/>
              <w:lang w:eastAsia="de-DE"/>
            </w:rPr>
          </w:rPrChange>
        </w:rPr>
        <w:t>&lt;/ech0056_dls:spatial_dataset_identifier_namespace&gt;</w:t>
      </w:r>
      <w:commentRangeEnd w:id="20"/>
      <w:r w:rsidR="00576F6E">
        <w:rPr>
          <w:rStyle w:val="Rimandocommento"/>
          <w:rFonts w:eastAsia="Times New Roman"/>
          <w:lang w:eastAsia="de-CH"/>
        </w:rPr>
        <w:commentReference w:id="20"/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 xml:space="preserve">&lt;!--Link </w:t>
      </w:r>
      <w:proofErr w:type="spellStart"/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>zu</w:t>
      </w:r>
      <w:proofErr w:type="spellEnd"/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 xml:space="preserve"> </w:t>
      </w:r>
      <w:proofErr w:type="spellStart"/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>Datensatz</w:t>
      </w:r>
      <w:proofErr w:type="spellEnd"/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>-Metadata--&gt;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&lt;link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href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"http://www.geocat.ch/geonetwork/srv/ger/xml_iso19139?id=243086"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proofErr w:type="spellStart"/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rel</w:t>
      </w:r>
      <w:proofErr w:type="spellEnd"/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</w:t>
      </w:r>
      <w:proofErr w:type="spellStart"/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describedby</w:t>
      </w:r>
      <w:proofErr w:type="spellEnd"/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type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"application/xml"</w:t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/&gt;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eastAsia="de-DE"/>
        </w:rPr>
        <w:t>&lt;!-- Link zu Datensatz-Feed diese Datensatzes--&gt;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&lt;link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 xml:space="preserve"> </w:t>
      </w:r>
      <w:proofErr w:type="spellStart"/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rel</w:t>
      </w:r>
      <w:proofErr w:type="spellEnd"/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</w:t>
      </w:r>
      <w:proofErr w:type="spellStart"/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alternate</w:t>
      </w:r>
      <w:proofErr w:type="spellEnd"/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 xml:space="preserve"> </w:t>
      </w:r>
      <w:proofErr w:type="spellStart"/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href</w:t>
      </w:r>
      <w:proofErr w:type="spellEnd"/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"http://example.ch/</w:t>
      </w:r>
      <w:proofErr w:type="spellStart"/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download</w:t>
      </w:r>
      <w:proofErr w:type="spellEnd"/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/landesgrenzen.xml"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 xml:space="preserve"> </w:t>
      </w:r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type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</w:t>
      </w:r>
      <w:proofErr w:type="spellStart"/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application</w:t>
      </w:r>
      <w:proofErr w:type="spellEnd"/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/</w:t>
      </w:r>
      <w:proofErr w:type="spellStart"/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atom+xml</w:t>
      </w:r>
      <w:proofErr w:type="spellEnd"/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 xml:space="preserve"> </w:t>
      </w:r>
      <w:proofErr w:type="spellStart"/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hreflang</w:t>
      </w:r>
      <w:proofErr w:type="spellEnd"/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"de"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 xml:space="preserve"> </w:t>
      </w:r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title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"Datensatz-Feed"</w:t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/&gt;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eastAsia="de-DE"/>
        </w:rPr>
        <w:t>&lt;!-- Identifier Datensatz-Feed  --&gt;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&lt;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id</w:t>
      </w:r>
      <w:proofErr w:type="spellEnd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&gt;</w:t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>http://example.ch/download/landesgrenzen.xml</w:t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&lt;/id&gt;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eastAsia="de-DE"/>
        </w:rPr>
        <w:t xml:space="preserve">&lt;!-- Nutzungsbedingungen und </w:t>
      </w:r>
      <w:proofErr w:type="spellStart"/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eastAsia="de-DE"/>
        </w:rPr>
        <w:t>Zugangsbeschraenkungen</w:t>
      </w:r>
      <w:proofErr w:type="spellEnd"/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eastAsia="de-DE"/>
        </w:rPr>
        <w:t xml:space="preserve"> des Datensatzes --&gt;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&lt;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rights</w:t>
      </w:r>
      <w:proofErr w:type="spellEnd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&gt;</w:t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 xml:space="preserve">Nutzungsbedingungen und </w:t>
      </w:r>
      <w:proofErr w:type="spellStart"/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>Zugangsbeschraenkungen</w:t>
      </w:r>
      <w:proofErr w:type="spellEnd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&lt;/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rights</w:t>
      </w:r>
      <w:proofErr w:type="spellEnd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eastAsia="de-DE"/>
        </w:rPr>
        <w:t>&lt;!-- Datum Erstellung/Aktualisierung des Eintrages--&gt;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&lt;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updated</w:t>
      </w:r>
      <w:proofErr w:type="spellEnd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&gt;</w:t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>2015-09-11T18:45:00Z</w:t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&lt;/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updated</w:t>
      </w:r>
      <w:proofErr w:type="spellEnd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eastAsia="de-DE"/>
        </w:rPr>
        <w:t xml:space="preserve">&lt;!-- </w:t>
      </w:r>
      <w:proofErr w:type="spellStart"/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eastAsia="de-DE"/>
        </w:rPr>
        <w:t>Uebersicht</w:t>
      </w:r>
      <w:proofErr w:type="spellEnd"/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eastAsia="de-DE"/>
        </w:rPr>
        <w:t>. Kann HTML enthalten --&gt;</w:t>
      </w:r>
    </w:p>
    <w:p w:rsidR="00DC0319" w:rsidRPr="00C73268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  <w:rPrChange w:id="28" w:author="Di Donato Pasquale" w:date="2015-09-14T16:08:00Z">
            <w:rPr>
              <w:rFonts w:ascii="Courier New" w:hAnsi="Courier New" w:cs="Courier New"/>
              <w:b/>
              <w:bCs/>
              <w:color w:val="000000"/>
              <w:sz w:val="16"/>
              <w:szCs w:val="20"/>
              <w:highlight w:val="white"/>
              <w:lang w:val="en-US" w:eastAsia="de-DE"/>
            </w:rPr>
          </w:rPrChange>
        </w:rPr>
      </w:pPr>
      <w:r w:rsidRPr="00C73268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  <w:rPrChange w:id="29" w:author="Di Donato Pasquale" w:date="2015-09-14T16:08:00Z">
            <w:rPr>
              <w:rFonts w:ascii="Courier New" w:hAnsi="Courier New" w:cs="Courier New"/>
              <w:color w:val="0000FF"/>
              <w:sz w:val="16"/>
              <w:szCs w:val="20"/>
              <w:highlight w:val="white"/>
              <w:lang w:val="en-US" w:eastAsia="de-DE"/>
            </w:rPr>
          </w:rPrChange>
        </w:rPr>
        <w:t>&lt;</w:t>
      </w:r>
      <w:proofErr w:type="spellStart"/>
      <w:r w:rsidRPr="00C73268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  <w:rPrChange w:id="30" w:author="Di Donato Pasquale" w:date="2015-09-14T16:08:00Z">
            <w:rPr>
              <w:rFonts w:ascii="Courier New" w:hAnsi="Courier New" w:cs="Courier New"/>
              <w:color w:val="0000FF"/>
              <w:sz w:val="16"/>
              <w:szCs w:val="20"/>
              <w:highlight w:val="white"/>
              <w:lang w:val="en-US" w:eastAsia="de-DE"/>
            </w:rPr>
          </w:rPrChange>
        </w:rPr>
        <w:t>summary</w:t>
      </w:r>
      <w:proofErr w:type="spellEnd"/>
      <w:r w:rsidRPr="00C73268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  <w:rPrChange w:id="31" w:author="Di Donato Pasquale" w:date="2015-09-14T16:08:00Z">
            <w:rPr>
              <w:rFonts w:ascii="Courier New" w:hAnsi="Courier New" w:cs="Courier New"/>
              <w:color w:val="000000"/>
              <w:sz w:val="16"/>
              <w:szCs w:val="20"/>
              <w:highlight w:val="white"/>
              <w:lang w:val="en-US" w:eastAsia="de-DE"/>
            </w:rPr>
          </w:rPrChange>
        </w:rPr>
        <w:t xml:space="preserve"> </w:t>
      </w:r>
      <w:r w:rsidRPr="00C73268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  <w:rPrChange w:id="32" w:author="Di Donato Pasquale" w:date="2015-09-14T16:08:00Z">
            <w:rPr>
              <w:rFonts w:ascii="Courier New" w:hAnsi="Courier New" w:cs="Courier New"/>
              <w:color w:val="FF0000"/>
              <w:sz w:val="16"/>
              <w:szCs w:val="20"/>
              <w:highlight w:val="white"/>
              <w:lang w:val="en-US" w:eastAsia="de-DE"/>
            </w:rPr>
          </w:rPrChange>
        </w:rPr>
        <w:t>type</w:t>
      </w:r>
      <w:r w:rsidRPr="00C73268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  <w:rPrChange w:id="33" w:author="Di Donato Pasquale" w:date="2015-09-14T16:08:00Z">
            <w:rPr>
              <w:rFonts w:ascii="Courier New" w:hAnsi="Courier New" w:cs="Courier New"/>
              <w:color w:val="000000"/>
              <w:sz w:val="16"/>
              <w:szCs w:val="20"/>
              <w:highlight w:val="white"/>
              <w:lang w:val="en-US" w:eastAsia="de-DE"/>
            </w:rPr>
          </w:rPrChange>
        </w:rPr>
        <w:t>=</w:t>
      </w:r>
      <w:r w:rsidRPr="00C73268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  <w:rPrChange w:id="34" w:author="Di Donato Pasquale" w:date="2015-09-14T16:08:00Z">
            <w:rPr>
              <w:rFonts w:ascii="Courier New" w:hAnsi="Courier New" w:cs="Courier New"/>
              <w:b/>
              <w:bCs/>
              <w:color w:val="8000FF"/>
              <w:sz w:val="16"/>
              <w:szCs w:val="20"/>
              <w:highlight w:val="white"/>
              <w:lang w:val="en-US" w:eastAsia="de-DE"/>
            </w:rPr>
          </w:rPrChange>
        </w:rPr>
        <w:t>"</w:t>
      </w:r>
      <w:proofErr w:type="spellStart"/>
      <w:r w:rsidRPr="00C73268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  <w:rPrChange w:id="35" w:author="Di Donato Pasquale" w:date="2015-09-14T16:08:00Z">
            <w:rPr>
              <w:rFonts w:ascii="Courier New" w:hAnsi="Courier New" w:cs="Courier New"/>
              <w:b/>
              <w:bCs/>
              <w:color w:val="8000FF"/>
              <w:sz w:val="16"/>
              <w:szCs w:val="20"/>
              <w:highlight w:val="white"/>
              <w:lang w:val="en-US" w:eastAsia="de-DE"/>
            </w:rPr>
          </w:rPrChange>
        </w:rPr>
        <w:t>xhtml</w:t>
      </w:r>
      <w:proofErr w:type="spellEnd"/>
      <w:r w:rsidRPr="00C73268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  <w:rPrChange w:id="36" w:author="Di Donato Pasquale" w:date="2015-09-14T16:08:00Z">
            <w:rPr>
              <w:rFonts w:ascii="Courier New" w:hAnsi="Courier New" w:cs="Courier New"/>
              <w:b/>
              <w:bCs/>
              <w:color w:val="8000FF"/>
              <w:sz w:val="16"/>
              <w:szCs w:val="20"/>
              <w:highlight w:val="white"/>
              <w:lang w:val="en-US" w:eastAsia="de-DE"/>
            </w:rPr>
          </w:rPrChange>
        </w:rPr>
        <w:t>"</w:t>
      </w:r>
      <w:r w:rsidRPr="00C73268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  <w:rPrChange w:id="37" w:author="Di Donato Pasquale" w:date="2015-09-14T16:08:00Z">
            <w:rPr>
              <w:rFonts w:ascii="Courier New" w:hAnsi="Courier New" w:cs="Courier New"/>
              <w:color w:val="0000FF"/>
              <w:sz w:val="16"/>
              <w:szCs w:val="20"/>
              <w:highlight w:val="white"/>
              <w:lang w:val="en-US" w:eastAsia="de-DE"/>
            </w:rPr>
          </w:rPrChange>
        </w:rPr>
        <w:t>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C73268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  <w:rPrChange w:id="38" w:author="Di Donato Pasquale" w:date="2015-09-14T16:08:00Z">
            <w:rPr>
              <w:rFonts w:ascii="Courier New" w:hAnsi="Courier New" w:cs="Courier New"/>
              <w:b/>
              <w:bCs/>
              <w:color w:val="000000"/>
              <w:sz w:val="16"/>
              <w:szCs w:val="20"/>
              <w:highlight w:val="white"/>
              <w:lang w:val="en-US" w:eastAsia="de-DE"/>
            </w:rPr>
          </w:rPrChange>
        </w:rPr>
        <w:tab/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xhtml:div</w:t>
      </w:r>
      <w:proofErr w:type="spellEnd"/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proofErr w:type="spellStart"/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xmlns:xhtml</w:t>
      </w:r>
      <w:proofErr w:type="spellEnd"/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"http://www.w3.org/1999/xhtml"</w:t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ab/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ab/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xhtml:p</w:t>
      </w:r>
      <w:proofErr w:type="spellEnd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&gt;</w:t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 xml:space="preserve">Das </w:t>
      </w:r>
      <w:proofErr w:type="spellStart"/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>ist</w:t>
      </w:r>
      <w:proofErr w:type="spellEnd"/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xhtml:b</w:t>
      </w:r>
      <w:proofErr w:type="spellEnd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&gt;</w:t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>XHTML</w:t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&lt;/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xhtml:b</w:t>
      </w:r>
      <w:proofErr w:type="spellEnd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&gt;</w:t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>.</w:t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&lt;/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xhtml:p</w:t>
      </w:r>
      <w:proofErr w:type="spellEnd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ab/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ab/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&lt;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xhtml:p</w:t>
      </w:r>
      <w:proofErr w:type="spellEnd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&gt;</w:t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>Die Landesgrenzen der Schweiz</w:t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&lt;/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xhtml:p</w:t>
      </w:r>
      <w:proofErr w:type="spellEnd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ab/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ab/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xhtml:p</w:t>
      </w:r>
      <w:proofErr w:type="spellEnd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&gt;</w:t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 xml:space="preserve">Download: </w:t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xhtml:a</w:t>
      </w:r>
      <w:proofErr w:type="spellEnd"/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href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"http://data.geo.admin.ch/interlis/LV03"</w:t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&gt;</w:t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>INTERLIS/LV03</w:t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&lt;/xhtml:a&gt;</w:t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 xml:space="preserve">, 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ab/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ab/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xhtml:a</w:t>
      </w:r>
      <w:proofErr w:type="spellEnd"/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href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"http://data.geo.admin.ch/interlis/LV95"</w:t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&gt;</w:t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>INTERLIS/LV03</w:t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&lt;/xhtml:a&gt;&lt;/xhtml:p&gt;</w:t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ab/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ab/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&lt;/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xhtml:div</w:t>
      </w:r>
      <w:proofErr w:type="spellEnd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&lt;/summary&gt;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 xml:space="preserve">&lt;!-- </w:t>
      </w:r>
      <w:proofErr w:type="spellStart"/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>BoundingBox</w:t>
      </w:r>
      <w:proofErr w:type="spellEnd"/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 xml:space="preserve"> </w:t>
      </w:r>
      <w:proofErr w:type="spellStart"/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>als</w:t>
      </w:r>
      <w:proofErr w:type="spellEnd"/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 xml:space="preserve"> GeoRSS-Simple polygon - </w:t>
      </w:r>
      <w:proofErr w:type="spellStart"/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>nur</w:t>
      </w:r>
      <w:proofErr w:type="spellEnd"/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 xml:space="preserve"> EPSG:4236 --&gt;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georss:polygon</w:t>
      </w:r>
      <w:proofErr w:type="spellEnd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&gt;</w:t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>45.818 5.955 47.808 5.955 47.188 10.492 45.818 10.492 45.818 5.955</w:t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&lt;/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georss:polygon</w:t>
      </w:r>
      <w:proofErr w:type="spellEnd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 xml:space="preserve">&lt;!-- </w:t>
      </w:r>
      <w:proofErr w:type="spellStart"/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>BoundingBox</w:t>
      </w:r>
      <w:proofErr w:type="spellEnd"/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 xml:space="preserve"> </w:t>
      </w:r>
      <w:proofErr w:type="spellStart"/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>als</w:t>
      </w:r>
      <w:proofErr w:type="spellEnd"/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 xml:space="preserve"> GeoRSS-GML polygon - EPSG:2056 --&gt;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georss:where</w:t>
      </w:r>
      <w:proofErr w:type="spellEnd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ab/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gml:Polygon</w:t>
      </w:r>
      <w:proofErr w:type="spellEnd"/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proofErr w:type="spellStart"/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srsName</w:t>
      </w:r>
      <w:proofErr w:type="spellEnd"/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"urn:ogc:def:crs:EPSG:2056"</w:t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ab/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ab/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gml:exterior</w:t>
      </w:r>
      <w:proofErr w:type="spellEnd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ab/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ab/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ab/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gml:LinearRing</w:t>
      </w:r>
      <w:proofErr w:type="spellEnd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ab/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ab/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ab/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ab/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gml:posList</w:t>
      </w:r>
      <w:proofErr w:type="spellEnd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&gt;</w:t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>2485869 1076443 2485869 1299941 2837076 1299941 2837076 1076443 2485869 1076443</w:t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&lt;/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gml:posList</w:t>
      </w:r>
      <w:proofErr w:type="spellEnd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ab/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ab/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ab/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&lt;/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gml:LinearRing</w:t>
      </w:r>
      <w:proofErr w:type="spellEnd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ab/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ab/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&lt;/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gml:exterior</w:t>
      </w:r>
      <w:proofErr w:type="spellEnd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ab/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&lt;/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gml:Polygon</w:t>
      </w:r>
      <w:proofErr w:type="spellEnd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&lt;/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georss:where</w:t>
      </w:r>
      <w:proofErr w:type="spellEnd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DC0319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>&lt;!-- CRSs --&gt;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&lt;category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term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"http://www.opengis.net/def/crs/EPSG/0/21781"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label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"LV03"</w:t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/&gt;</w:t>
      </w:r>
    </w:p>
    <w:p w:rsidR="00DC0319" w:rsidRPr="00DC0319" w:rsidRDefault="00DC0319" w:rsidP="00DC031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&lt;category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term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"http://www.opengis.net/def/crs/EPSG/0/2056"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label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"LV95"</w:t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/&gt;</w:t>
      </w:r>
    </w:p>
    <w:p w:rsidR="00094403" w:rsidRDefault="00DC0319" w:rsidP="0009440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&lt;/entry&gt;</w:t>
      </w:r>
    </w:p>
    <w:p w:rsidR="004F0633" w:rsidRPr="00094403" w:rsidRDefault="00DC0319" w:rsidP="0009440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&lt;/feed&gt;</w:t>
      </w:r>
    </w:p>
    <w:p w:rsidR="00DC0319" w:rsidRDefault="00DC0319" w:rsidP="006201F6">
      <w:pPr>
        <w:spacing w:before="120"/>
        <w:rPr>
          <w:lang w:eastAsia="de-CH"/>
        </w:rPr>
      </w:pPr>
    </w:p>
    <w:p w:rsidR="00DC0319" w:rsidRDefault="00DC0319" w:rsidP="0030552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FF0000"/>
          <w:sz w:val="18"/>
          <w:szCs w:val="20"/>
          <w:shd w:val="clear" w:color="auto" w:fill="FFFF00"/>
        </w:rPr>
      </w:pPr>
    </w:p>
    <w:p w:rsidR="00DC0319" w:rsidRDefault="00DC0319" w:rsidP="0030552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FF0000"/>
          <w:sz w:val="18"/>
          <w:szCs w:val="20"/>
          <w:shd w:val="clear" w:color="auto" w:fill="FFFF00"/>
        </w:rPr>
      </w:pPr>
    </w:p>
    <w:p w:rsidR="00DC0319" w:rsidRDefault="00DC0319" w:rsidP="0030552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FF0000"/>
          <w:sz w:val="18"/>
          <w:szCs w:val="20"/>
          <w:shd w:val="clear" w:color="auto" w:fill="FFFF00"/>
        </w:rPr>
      </w:pPr>
    </w:p>
    <w:p w:rsidR="00DC0319" w:rsidRDefault="00DC0319" w:rsidP="0030552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FF0000"/>
          <w:sz w:val="18"/>
          <w:szCs w:val="20"/>
          <w:shd w:val="clear" w:color="auto" w:fill="FFFF00"/>
        </w:rPr>
      </w:pPr>
    </w:p>
    <w:p w:rsidR="00DC0319" w:rsidRDefault="00DC0319" w:rsidP="0030552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FF0000"/>
          <w:sz w:val="18"/>
          <w:szCs w:val="20"/>
          <w:shd w:val="clear" w:color="auto" w:fill="FFFF00"/>
        </w:rPr>
      </w:pPr>
    </w:p>
    <w:p w:rsidR="00DC0319" w:rsidRDefault="00DC0319" w:rsidP="0030552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FF0000"/>
          <w:sz w:val="18"/>
          <w:szCs w:val="20"/>
          <w:shd w:val="clear" w:color="auto" w:fill="FFFF00"/>
        </w:rPr>
      </w:pPr>
    </w:p>
    <w:p w:rsidR="00DC0319" w:rsidRDefault="00DC0319" w:rsidP="0030552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FF0000"/>
          <w:sz w:val="18"/>
          <w:szCs w:val="20"/>
          <w:shd w:val="clear" w:color="auto" w:fill="FFFF00"/>
        </w:rPr>
      </w:pPr>
    </w:p>
    <w:p w:rsidR="00DC0319" w:rsidRDefault="00DC0319" w:rsidP="0030552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FF0000"/>
          <w:sz w:val="18"/>
          <w:szCs w:val="20"/>
          <w:shd w:val="clear" w:color="auto" w:fill="FFFF00"/>
        </w:rPr>
      </w:pPr>
    </w:p>
    <w:p w:rsidR="00DC0319" w:rsidRDefault="00DC0319" w:rsidP="0030552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FF0000"/>
          <w:sz w:val="18"/>
          <w:szCs w:val="20"/>
          <w:shd w:val="clear" w:color="auto" w:fill="FFFF00"/>
        </w:rPr>
      </w:pPr>
    </w:p>
    <w:p w:rsidR="00DC0319" w:rsidRDefault="00DC0319" w:rsidP="0030552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FF0000"/>
          <w:sz w:val="18"/>
          <w:szCs w:val="20"/>
          <w:shd w:val="clear" w:color="auto" w:fill="FFFF00"/>
        </w:rPr>
      </w:pPr>
    </w:p>
    <w:p w:rsidR="006201F6" w:rsidRDefault="006201F6" w:rsidP="004A1573">
      <w:pPr>
        <w:rPr>
          <w:lang w:eastAsia="de-CH"/>
        </w:rPr>
      </w:pPr>
    </w:p>
    <w:p w:rsidR="00305524" w:rsidRDefault="00305524" w:rsidP="004A1573">
      <w:pPr>
        <w:rPr>
          <w:lang w:eastAsia="de-CH"/>
        </w:rPr>
      </w:pPr>
    </w:p>
    <w:p w:rsidR="00305524" w:rsidRDefault="00305524" w:rsidP="004A1573">
      <w:pPr>
        <w:rPr>
          <w:lang w:eastAsia="de-CH"/>
        </w:rPr>
      </w:pPr>
    </w:p>
    <w:p w:rsidR="00305524" w:rsidRDefault="00305524" w:rsidP="004A1573">
      <w:pPr>
        <w:rPr>
          <w:lang w:eastAsia="de-CH"/>
        </w:rPr>
      </w:pPr>
    </w:p>
    <w:p w:rsidR="008C44F9" w:rsidRDefault="008C44F9" w:rsidP="004A1573">
      <w:pPr>
        <w:rPr>
          <w:lang w:eastAsia="de-CH"/>
        </w:rPr>
        <w:sectPr w:rsidR="008C44F9" w:rsidSect="00DC0319">
          <w:pgSz w:w="16838" w:h="11906" w:orient="landscape" w:code="9"/>
          <w:pgMar w:top="1701" w:right="1134" w:bottom="1134" w:left="907" w:header="340" w:footer="312" w:gutter="0"/>
          <w:cols w:space="708"/>
          <w:docGrid w:linePitch="360"/>
        </w:sectPr>
      </w:pPr>
    </w:p>
    <w:tbl>
      <w:tblPr>
        <w:tblStyle w:val="Sfondochiaro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6"/>
        <w:gridCol w:w="436"/>
        <w:gridCol w:w="3075"/>
      </w:tblGrid>
      <w:tr w:rsidR="0025568E" w:rsidTr="008D5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2" w:type="dxa"/>
            <w:gridSpan w:val="2"/>
          </w:tcPr>
          <w:p w:rsidR="00AB5657" w:rsidRDefault="00AB5657" w:rsidP="00AB5657">
            <w:pPr>
              <w:rPr>
                <w:lang w:eastAsia="de-CH"/>
              </w:rPr>
            </w:pPr>
            <w:r>
              <w:rPr>
                <w:lang w:eastAsia="de-CH"/>
              </w:rPr>
              <w:t>Atom Dienst-Feed Elemente (</w:t>
            </w:r>
            <w:r w:rsidRPr="00AB5657">
              <w:rPr>
                <w:u w:val="single"/>
                <w:lang w:eastAsia="de-CH"/>
              </w:rPr>
              <w:t>M</w:t>
            </w:r>
            <w:r>
              <w:rPr>
                <w:lang w:eastAsia="de-CH"/>
              </w:rPr>
              <w:t>uss)</w:t>
            </w:r>
          </w:p>
        </w:tc>
        <w:tc>
          <w:tcPr>
            <w:tcW w:w="3075" w:type="dxa"/>
          </w:tcPr>
          <w:p w:rsidR="00AB5657" w:rsidRDefault="00AB5657" w:rsidP="004A15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Bemerkung</w:t>
            </w:r>
          </w:p>
        </w:tc>
      </w:tr>
      <w:tr w:rsidR="0025568E" w:rsidTr="008D5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6" w:type="dxa"/>
          </w:tcPr>
          <w:p w:rsidR="00AB5657" w:rsidRDefault="008D5D4A" w:rsidP="004A1573">
            <w:pPr>
              <w:rPr>
                <w:b w:val="0"/>
                <w:bCs w:val="0"/>
                <w:lang w:eastAsia="de-CH"/>
              </w:rPr>
            </w:pPr>
            <w:proofErr w:type="spellStart"/>
            <w:r>
              <w:rPr>
                <w:b w:val="0"/>
                <w:bCs w:val="0"/>
                <w:lang w:eastAsia="de-CH"/>
              </w:rPr>
              <w:t>feed</w:t>
            </w:r>
            <w:proofErr w:type="spellEnd"/>
            <w:r>
              <w:rPr>
                <w:b w:val="0"/>
                <w:bCs w:val="0"/>
                <w:lang w:eastAsia="de-CH"/>
              </w:rPr>
              <w:t>/</w:t>
            </w:r>
            <w:r w:rsidRPr="00AB5657">
              <w:rPr>
                <w:b w:val="0"/>
                <w:bCs w:val="0"/>
                <w:lang w:eastAsia="de-CH"/>
              </w:rPr>
              <w:t>title</w:t>
            </w:r>
          </w:p>
        </w:tc>
        <w:tc>
          <w:tcPr>
            <w:tcW w:w="436" w:type="dxa"/>
          </w:tcPr>
          <w:p w:rsidR="00AB5657" w:rsidRDefault="00AB5657" w:rsidP="00AB5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M</w:t>
            </w:r>
          </w:p>
        </w:tc>
        <w:tc>
          <w:tcPr>
            <w:tcW w:w="3075" w:type="dxa"/>
          </w:tcPr>
          <w:p w:rsidR="00AB5657" w:rsidRDefault="00AB5657" w:rsidP="004A1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 xml:space="preserve">Titel des Dienst-Feeds </w:t>
            </w:r>
          </w:p>
        </w:tc>
      </w:tr>
      <w:tr w:rsidR="0025568E" w:rsidTr="008D5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6" w:type="dxa"/>
          </w:tcPr>
          <w:p w:rsidR="00AB5657" w:rsidRDefault="008D5D4A" w:rsidP="004A1573">
            <w:pPr>
              <w:rPr>
                <w:b w:val="0"/>
                <w:bCs w:val="0"/>
                <w:lang w:eastAsia="de-CH"/>
              </w:rPr>
            </w:pPr>
            <w:proofErr w:type="spellStart"/>
            <w:r>
              <w:rPr>
                <w:b w:val="0"/>
                <w:bCs w:val="0"/>
                <w:lang w:eastAsia="de-CH"/>
              </w:rPr>
              <w:t>feed</w:t>
            </w:r>
            <w:proofErr w:type="spellEnd"/>
            <w:r>
              <w:rPr>
                <w:b w:val="0"/>
                <w:bCs w:val="0"/>
                <w:lang w:eastAsia="de-CH"/>
              </w:rPr>
              <w:t>/</w:t>
            </w:r>
            <w:proofErr w:type="spellStart"/>
            <w:r w:rsidRPr="00AB5657">
              <w:rPr>
                <w:b w:val="0"/>
                <w:bCs w:val="0"/>
                <w:lang w:eastAsia="de-CH"/>
              </w:rPr>
              <w:t>subtitle</w:t>
            </w:r>
            <w:proofErr w:type="spellEnd"/>
          </w:p>
        </w:tc>
        <w:tc>
          <w:tcPr>
            <w:tcW w:w="436" w:type="dxa"/>
          </w:tcPr>
          <w:p w:rsidR="00AB5657" w:rsidRDefault="00AB5657" w:rsidP="00AB5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3075" w:type="dxa"/>
          </w:tcPr>
          <w:p w:rsidR="00AB5657" w:rsidRDefault="00AB5657" w:rsidP="004A1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Kurzbeschreibung des Dienstes</w:t>
            </w:r>
          </w:p>
        </w:tc>
      </w:tr>
      <w:tr w:rsidR="0025568E" w:rsidTr="008D5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6" w:type="dxa"/>
          </w:tcPr>
          <w:p w:rsidR="00AB5657" w:rsidRDefault="008D5D4A" w:rsidP="00E1355B">
            <w:pPr>
              <w:rPr>
                <w:b w:val="0"/>
                <w:bCs w:val="0"/>
                <w:lang w:eastAsia="de-CH"/>
              </w:rPr>
            </w:pPr>
            <w:proofErr w:type="spellStart"/>
            <w:r>
              <w:rPr>
                <w:b w:val="0"/>
                <w:bCs w:val="0"/>
                <w:lang w:eastAsia="de-CH"/>
              </w:rPr>
              <w:t>feed</w:t>
            </w:r>
            <w:proofErr w:type="spellEnd"/>
            <w:r>
              <w:rPr>
                <w:b w:val="0"/>
                <w:bCs w:val="0"/>
                <w:lang w:eastAsia="de-CH"/>
              </w:rPr>
              <w:t>/link[@</w:t>
            </w:r>
            <w:proofErr w:type="spellStart"/>
            <w:r>
              <w:rPr>
                <w:b w:val="0"/>
                <w:bCs w:val="0"/>
                <w:lang w:eastAsia="de-CH"/>
              </w:rPr>
              <w:t>rel</w:t>
            </w:r>
            <w:proofErr w:type="spellEnd"/>
            <w:r>
              <w:rPr>
                <w:b w:val="0"/>
                <w:bCs w:val="0"/>
                <w:lang w:eastAsia="de-CH"/>
              </w:rPr>
              <w:t>=“</w:t>
            </w:r>
            <w:proofErr w:type="spellStart"/>
            <w:r>
              <w:rPr>
                <w:b w:val="0"/>
                <w:bCs w:val="0"/>
                <w:lang w:eastAsia="de-CH"/>
              </w:rPr>
              <w:t>describedby</w:t>
            </w:r>
            <w:proofErr w:type="spellEnd"/>
            <w:r>
              <w:rPr>
                <w:b w:val="0"/>
                <w:bCs w:val="0"/>
                <w:lang w:eastAsia="de-CH"/>
              </w:rPr>
              <w:t xml:space="preserve">“] </w:t>
            </w:r>
          </w:p>
        </w:tc>
        <w:tc>
          <w:tcPr>
            <w:tcW w:w="436" w:type="dxa"/>
          </w:tcPr>
          <w:p w:rsidR="00AB5657" w:rsidRDefault="00AB5657" w:rsidP="00AB5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M</w:t>
            </w:r>
          </w:p>
        </w:tc>
        <w:tc>
          <w:tcPr>
            <w:tcW w:w="3075" w:type="dxa"/>
          </w:tcPr>
          <w:p w:rsidR="00AB5657" w:rsidRDefault="00E1355B" w:rsidP="004A1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Link auf den zugehörigen Dienst-Metadatensatz, der über einen Discovery Service zur Verfügung ist.</w:t>
            </w:r>
          </w:p>
          <w:p w:rsidR="00E1355B" w:rsidRDefault="00E1355B" w:rsidP="004A1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  <w:proofErr w:type="spellStart"/>
            <w:r>
              <w:rPr>
                <w:lang w:eastAsia="de-CH"/>
              </w:rPr>
              <w:t>GetRecordById</w:t>
            </w:r>
            <w:proofErr w:type="spellEnd"/>
            <w:r>
              <w:rPr>
                <w:lang w:eastAsia="de-CH"/>
              </w:rPr>
              <w:t>-Request oder direkter Link auf eine ISO 19139-Metadaten-Datei</w:t>
            </w:r>
          </w:p>
        </w:tc>
      </w:tr>
      <w:tr w:rsidR="0025568E" w:rsidTr="008D5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6" w:type="dxa"/>
          </w:tcPr>
          <w:p w:rsidR="00AB5657" w:rsidRDefault="008D5D4A" w:rsidP="00E1355B">
            <w:pPr>
              <w:rPr>
                <w:b w:val="0"/>
                <w:bCs w:val="0"/>
                <w:lang w:eastAsia="de-CH"/>
              </w:rPr>
            </w:pPr>
            <w:proofErr w:type="spellStart"/>
            <w:r>
              <w:rPr>
                <w:b w:val="0"/>
                <w:bCs w:val="0"/>
                <w:lang w:eastAsia="de-CH"/>
              </w:rPr>
              <w:t>feed</w:t>
            </w:r>
            <w:proofErr w:type="spellEnd"/>
            <w:r>
              <w:rPr>
                <w:b w:val="0"/>
                <w:bCs w:val="0"/>
                <w:lang w:eastAsia="de-CH"/>
              </w:rPr>
              <w:t>/link[@</w:t>
            </w:r>
            <w:proofErr w:type="spellStart"/>
            <w:r>
              <w:rPr>
                <w:b w:val="0"/>
                <w:bCs w:val="0"/>
                <w:lang w:eastAsia="de-CH"/>
              </w:rPr>
              <w:t>rel</w:t>
            </w:r>
            <w:proofErr w:type="spellEnd"/>
            <w:r>
              <w:rPr>
                <w:b w:val="0"/>
                <w:bCs w:val="0"/>
                <w:lang w:eastAsia="de-CH"/>
              </w:rPr>
              <w:t>=“</w:t>
            </w:r>
            <w:proofErr w:type="spellStart"/>
            <w:r>
              <w:rPr>
                <w:b w:val="0"/>
                <w:bCs w:val="0"/>
                <w:lang w:eastAsia="de-CH"/>
              </w:rPr>
              <w:t>self</w:t>
            </w:r>
            <w:proofErr w:type="spellEnd"/>
            <w:r>
              <w:rPr>
                <w:b w:val="0"/>
                <w:bCs w:val="0"/>
                <w:lang w:eastAsia="de-CH"/>
              </w:rPr>
              <w:t>“]</w:t>
            </w:r>
          </w:p>
        </w:tc>
        <w:tc>
          <w:tcPr>
            <w:tcW w:w="436" w:type="dxa"/>
          </w:tcPr>
          <w:p w:rsidR="00AB5657" w:rsidRDefault="00AB5657" w:rsidP="00AB5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M</w:t>
            </w:r>
          </w:p>
        </w:tc>
        <w:tc>
          <w:tcPr>
            <w:tcW w:w="3075" w:type="dxa"/>
          </w:tcPr>
          <w:p w:rsidR="00AB5657" w:rsidRDefault="00E1355B" w:rsidP="004A1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 xml:space="preserve">Selbstreferenz. </w:t>
            </w:r>
          </w:p>
        </w:tc>
      </w:tr>
      <w:tr w:rsidR="0025568E" w:rsidTr="008D5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6" w:type="dxa"/>
          </w:tcPr>
          <w:p w:rsidR="00AB5657" w:rsidRDefault="008D5D4A" w:rsidP="00E1355B">
            <w:pPr>
              <w:rPr>
                <w:b w:val="0"/>
                <w:bCs w:val="0"/>
                <w:lang w:eastAsia="de-CH"/>
              </w:rPr>
            </w:pPr>
            <w:proofErr w:type="spellStart"/>
            <w:r>
              <w:rPr>
                <w:b w:val="0"/>
                <w:bCs w:val="0"/>
                <w:lang w:eastAsia="de-CH"/>
              </w:rPr>
              <w:t>feed</w:t>
            </w:r>
            <w:proofErr w:type="spellEnd"/>
            <w:r>
              <w:rPr>
                <w:b w:val="0"/>
                <w:bCs w:val="0"/>
                <w:lang w:eastAsia="de-CH"/>
              </w:rPr>
              <w:t>/link[@</w:t>
            </w:r>
            <w:proofErr w:type="spellStart"/>
            <w:r>
              <w:rPr>
                <w:b w:val="0"/>
                <w:bCs w:val="0"/>
                <w:lang w:eastAsia="de-CH"/>
              </w:rPr>
              <w:t>rel</w:t>
            </w:r>
            <w:proofErr w:type="spellEnd"/>
            <w:r>
              <w:rPr>
                <w:b w:val="0"/>
                <w:bCs w:val="0"/>
                <w:lang w:eastAsia="de-CH"/>
              </w:rPr>
              <w:t>=“</w:t>
            </w:r>
            <w:proofErr w:type="spellStart"/>
            <w:r>
              <w:rPr>
                <w:b w:val="0"/>
                <w:bCs w:val="0"/>
                <w:lang w:eastAsia="de-CH"/>
              </w:rPr>
              <w:t>search</w:t>
            </w:r>
            <w:proofErr w:type="spellEnd"/>
            <w:r>
              <w:rPr>
                <w:b w:val="0"/>
                <w:bCs w:val="0"/>
                <w:lang w:eastAsia="de-CH"/>
              </w:rPr>
              <w:t>“]</w:t>
            </w:r>
          </w:p>
        </w:tc>
        <w:tc>
          <w:tcPr>
            <w:tcW w:w="436" w:type="dxa"/>
          </w:tcPr>
          <w:p w:rsidR="00AB5657" w:rsidRDefault="00AB5657" w:rsidP="00AB5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M</w:t>
            </w:r>
          </w:p>
        </w:tc>
        <w:tc>
          <w:tcPr>
            <w:tcW w:w="3075" w:type="dxa"/>
          </w:tcPr>
          <w:p w:rsidR="00AB5657" w:rsidRDefault="00E1355B" w:rsidP="004A1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Link auf ein OpenSearch B</w:t>
            </w:r>
            <w:r>
              <w:rPr>
                <w:lang w:eastAsia="de-CH"/>
              </w:rPr>
              <w:t>e</w:t>
            </w:r>
            <w:r>
              <w:rPr>
                <w:lang w:eastAsia="de-CH"/>
              </w:rPr>
              <w:t>schreibungsdokument.</w:t>
            </w:r>
          </w:p>
        </w:tc>
      </w:tr>
      <w:tr w:rsidR="0025568E" w:rsidTr="008D5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6" w:type="dxa"/>
          </w:tcPr>
          <w:p w:rsidR="00AB5657" w:rsidRDefault="008D5D4A" w:rsidP="00E1355B">
            <w:pPr>
              <w:rPr>
                <w:b w:val="0"/>
                <w:bCs w:val="0"/>
                <w:lang w:eastAsia="de-CH"/>
              </w:rPr>
            </w:pPr>
            <w:proofErr w:type="spellStart"/>
            <w:r>
              <w:rPr>
                <w:b w:val="0"/>
                <w:bCs w:val="0"/>
                <w:lang w:eastAsia="de-CH"/>
              </w:rPr>
              <w:t>feed</w:t>
            </w:r>
            <w:proofErr w:type="spellEnd"/>
            <w:r>
              <w:rPr>
                <w:b w:val="0"/>
                <w:bCs w:val="0"/>
                <w:lang w:eastAsia="de-CH"/>
              </w:rPr>
              <w:t>/link[@</w:t>
            </w:r>
            <w:proofErr w:type="spellStart"/>
            <w:r>
              <w:rPr>
                <w:b w:val="0"/>
                <w:bCs w:val="0"/>
                <w:lang w:eastAsia="de-CH"/>
              </w:rPr>
              <w:t>rel</w:t>
            </w:r>
            <w:proofErr w:type="spellEnd"/>
            <w:r>
              <w:rPr>
                <w:b w:val="0"/>
                <w:bCs w:val="0"/>
                <w:lang w:eastAsia="de-CH"/>
              </w:rPr>
              <w:t>=“</w:t>
            </w:r>
            <w:proofErr w:type="spellStart"/>
            <w:r>
              <w:rPr>
                <w:b w:val="0"/>
                <w:bCs w:val="0"/>
                <w:lang w:eastAsia="de-CH"/>
              </w:rPr>
              <w:t>alternate</w:t>
            </w:r>
            <w:proofErr w:type="spellEnd"/>
            <w:r>
              <w:rPr>
                <w:b w:val="0"/>
                <w:bCs w:val="0"/>
                <w:lang w:eastAsia="de-CH"/>
              </w:rPr>
              <w:t>“]</w:t>
            </w:r>
          </w:p>
        </w:tc>
        <w:tc>
          <w:tcPr>
            <w:tcW w:w="436" w:type="dxa"/>
          </w:tcPr>
          <w:p w:rsidR="00AB5657" w:rsidRDefault="00AB5657" w:rsidP="00AB5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3075" w:type="dxa"/>
          </w:tcPr>
          <w:p w:rsidR="00AB5657" w:rsidRDefault="00E1355B" w:rsidP="004A1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Link auf weitere Beschreibu</w:t>
            </w:r>
            <w:r>
              <w:rPr>
                <w:lang w:eastAsia="de-CH"/>
              </w:rPr>
              <w:t>n</w:t>
            </w:r>
            <w:r>
              <w:rPr>
                <w:lang w:eastAsia="de-CH"/>
              </w:rPr>
              <w:t>gen (z.B. HTML)</w:t>
            </w:r>
          </w:p>
        </w:tc>
      </w:tr>
      <w:tr w:rsidR="00661AF4" w:rsidTr="008D5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6" w:type="dxa"/>
          </w:tcPr>
          <w:p w:rsidR="00661AF4" w:rsidRDefault="00661AF4" w:rsidP="004A1573">
            <w:pPr>
              <w:rPr>
                <w:b w:val="0"/>
                <w:bCs w:val="0"/>
                <w:lang w:eastAsia="de-CH"/>
              </w:rPr>
            </w:pPr>
            <w:proofErr w:type="spellStart"/>
            <w:r>
              <w:rPr>
                <w:b w:val="0"/>
                <w:bCs w:val="0"/>
                <w:lang w:eastAsia="de-CH"/>
              </w:rPr>
              <w:t>feed</w:t>
            </w:r>
            <w:proofErr w:type="spellEnd"/>
            <w:r>
              <w:rPr>
                <w:b w:val="0"/>
                <w:bCs w:val="0"/>
                <w:lang w:eastAsia="de-CH"/>
              </w:rPr>
              <w:t>/link[@</w:t>
            </w:r>
            <w:proofErr w:type="spellStart"/>
            <w:r>
              <w:rPr>
                <w:b w:val="0"/>
                <w:bCs w:val="0"/>
                <w:lang w:eastAsia="de-CH"/>
              </w:rPr>
              <w:t>rel</w:t>
            </w:r>
            <w:proofErr w:type="spellEnd"/>
            <w:r>
              <w:rPr>
                <w:b w:val="0"/>
                <w:bCs w:val="0"/>
                <w:lang w:eastAsia="de-CH"/>
              </w:rPr>
              <w:t>=“</w:t>
            </w:r>
            <w:proofErr w:type="spellStart"/>
            <w:r>
              <w:rPr>
                <w:b w:val="0"/>
                <w:bCs w:val="0"/>
                <w:lang w:eastAsia="de-CH"/>
              </w:rPr>
              <w:t>alternate</w:t>
            </w:r>
            <w:proofErr w:type="spellEnd"/>
            <w:r>
              <w:rPr>
                <w:b w:val="0"/>
                <w:bCs w:val="0"/>
                <w:lang w:eastAsia="de-CH"/>
              </w:rPr>
              <w:t>“]</w:t>
            </w:r>
          </w:p>
        </w:tc>
        <w:tc>
          <w:tcPr>
            <w:tcW w:w="436" w:type="dxa"/>
          </w:tcPr>
          <w:p w:rsidR="00661AF4" w:rsidRDefault="00661AF4" w:rsidP="00AB5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3075" w:type="dxa"/>
          </w:tcPr>
          <w:p w:rsidR="00661AF4" w:rsidRDefault="00661AF4" w:rsidP="004A1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  <w:r w:rsidRPr="00661AF4">
              <w:rPr>
                <w:lang w:eastAsia="de-CH"/>
              </w:rPr>
              <w:t>Link zum Feed: andere Sprache</w:t>
            </w:r>
          </w:p>
        </w:tc>
      </w:tr>
      <w:tr w:rsidR="0025568E" w:rsidTr="008D5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6" w:type="dxa"/>
          </w:tcPr>
          <w:p w:rsidR="00AB5657" w:rsidRDefault="008D5D4A" w:rsidP="004A1573">
            <w:pPr>
              <w:rPr>
                <w:b w:val="0"/>
                <w:bCs w:val="0"/>
                <w:lang w:eastAsia="de-CH"/>
              </w:rPr>
            </w:pPr>
            <w:proofErr w:type="spellStart"/>
            <w:r>
              <w:rPr>
                <w:b w:val="0"/>
                <w:bCs w:val="0"/>
                <w:lang w:eastAsia="de-CH"/>
              </w:rPr>
              <w:t>feed</w:t>
            </w:r>
            <w:proofErr w:type="spellEnd"/>
            <w:r>
              <w:rPr>
                <w:b w:val="0"/>
                <w:bCs w:val="0"/>
                <w:lang w:eastAsia="de-CH"/>
              </w:rPr>
              <w:t>/</w:t>
            </w:r>
            <w:proofErr w:type="spellStart"/>
            <w:r>
              <w:rPr>
                <w:b w:val="0"/>
                <w:bCs w:val="0"/>
                <w:lang w:eastAsia="de-CH"/>
              </w:rPr>
              <w:t>id</w:t>
            </w:r>
            <w:proofErr w:type="spellEnd"/>
          </w:p>
        </w:tc>
        <w:tc>
          <w:tcPr>
            <w:tcW w:w="436" w:type="dxa"/>
          </w:tcPr>
          <w:p w:rsidR="00AB5657" w:rsidRDefault="00AB5657" w:rsidP="00AB5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M</w:t>
            </w:r>
          </w:p>
        </w:tc>
        <w:tc>
          <w:tcPr>
            <w:tcW w:w="3075" w:type="dxa"/>
          </w:tcPr>
          <w:p w:rsidR="00AB5657" w:rsidRDefault="00E1355B" w:rsidP="004A1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 xml:space="preserve">Identisch mit </w:t>
            </w:r>
            <w:r w:rsidRPr="00E1355B">
              <w:rPr>
                <w:lang w:eastAsia="de-CH"/>
              </w:rPr>
              <w:t>link[@</w:t>
            </w:r>
            <w:proofErr w:type="spellStart"/>
            <w:r w:rsidRPr="00E1355B">
              <w:rPr>
                <w:lang w:eastAsia="de-CH"/>
              </w:rPr>
              <w:t>rel</w:t>
            </w:r>
            <w:proofErr w:type="spellEnd"/>
            <w:r w:rsidRPr="00E1355B">
              <w:rPr>
                <w:lang w:eastAsia="de-CH"/>
              </w:rPr>
              <w:t>=“</w:t>
            </w:r>
            <w:proofErr w:type="spellStart"/>
            <w:r w:rsidRPr="00E1355B">
              <w:rPr>
                <w:lang w:eastAsia="de-CH"/>
              </w:rPr>
              <w:t>self</w:t>
            </w:r>
            <w:proofErr w:type="spellEnd"/>
            <w:r w:rsidRPr="00E1355B">
              <w:rPr>
                <w:lang w:eastAsia="de-CH"/>
              </w:rPr>
              <w:t>“]</w:t>
            </w:r>
          </w:p>
        </w:tc>
      </w:tr>
      <w:tr w:rsidR="0025568E" w:rsidTr="008D5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6" w:type="dxa"/>
          </w:tcPr>
          <w:p w:rsidR="00AB5657" w:rsidRDefault="008D5D4A" w:rsidP="004A1573">
            <w:pPr>
              <w:rPr>
                <w:b w:val="0"/>
                <w:bCs w:val="0"/>
                <w:lang w:eastAsia="de-CH"/>
              </w:rPr>
            </w:pPr>
            <w:proofErr w:type="spellStart"/>
            <w:r>
              <w:rPr>
                <w:b w:val="0"/>
                <w:bCs w:val="0"/>
                <w:lang w:eastAsia="de-CH"/>
              </w:rPr>
              <w:t>feed</w:t>
            </w:r>
            <w:proofErr w:type="spellEnd"/>
            <w:r>
              <w:rPr>
                <w:b w:val="0"/>
                <w:bCs w:val="0"/>
                <w:lang w:eastAsia="de-CH"/>
              </w:rPr>
              <w:t>/</w:t>
            </w:r>
            <w:proofErr w:type="spellStart"/>
            <w:r>
              <w:rPr>
                <w:b w:val="0"/>
                <w:bCs w:val="0"/>
                <w:lang w:eastAsia="de-CH"/>
              </w:rPr>
              <w:t>rights</w:t>
            </w:r>
            <w:proofErr w:type="spellEnd"/>
          </w:p>
        </w:tc>
        <w:tc>
          <w:tcPr>
            <w:tcW w:w="436" w:type="dxa"/>
          </w:tcPr>
          <w:p w:rsidR="00AB5657" w:rsidRDefault="00AB5657" w:rsidP="00AB5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M</w:t>
            </w:r>
          </w:p>
        </w:tc>
        <w:tc>
          <w:tcPr>
            <w:tcW w:w="3075" w:type="dxa"/>
          </w:tcPr>
          <w:p w:rsidR="00AB5657" w:rsidRDefault="00E1355B" w:rsidP="00E13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Nutzungsbedingungen und Zugangsbeschränkungen</w:t>
            </w:r>
          </w:p>
        </w:tc>
      </w:tr>
      <w:tr w:rsidR="0025568E" w:rsidTr="008D5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6" w:type="dxa"/>
          </w:tcPr>
          <w:p w:rsidR="00AB5657" w:rsidRDefault="008D5D4A" w:rsidP="004A1573">
            <w:pPr>
              <w:rPr>
                <w:b w:val="0"/>
                <w:bCs w:val="0"/>
                <w:lang w:eastAsia="de-CH"/>
              </w:rPr>
            </w:pPr>
            <w:proofErr w:type="spellStart"/>
            <w:r>
              <w:rPr>
                <w:b w:val="0"/>
                <w:bCs w:val="0"/>
                <w:lang w:eastAsia="de-CH"/>
              </w:rPr>
              <w:t>feed</w:t>
            </w:r>
            <w:proofErr w:type="spellEnd"/>
            <w:r>
              <w:rPr>
                <w:b w:val="0"/>
                <w:bCs w:val="0"/>
                <w:lang w:eastAsia="de-CH"/>
              </w:rPr>
              <w:t>/</w:t>
            </w:r>
            <w:proofErr w:type="spellStart"/>
            <w:r>
              <w:rPr>
                <w:b w:val="0"/>
                <w:bCs w:val="0"/>
                <w:lang w:eastAsia="de-CH"/>
              </w:rPr>
              <w:t>updated</w:t>
            </w:r>
            <w:proofErr w:type="spellEnd"/>
          </w:p>
        </w:tc>
        <w:tc>
          <w:tcPr>
            <w:tcW w:w="436" w:type="dxa"/>
          </w:tcPr>
          <w:p w:rsidR="00AB5657" w:rsidRDefault="00AB5657" w:rsidP="00AB5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M</w:t>
            </w:r>
          </w:p>
        </w:tc>
        <w:tc>
          <w:tcPr>
            <w:tcW w:w="3075" w:type="dxa"/>
          </w:tcPr>
          <w:p w:rsidR="00AB5657" w:rsidRDefault="00E1355B" w:rsidP="004A1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 w:rsidRPr="00E1355B">
              <w:rPr>
                <w:lang w:eastAsia="de-CH"/>
              </w:rPr>
              <w:t>Datum der Erste</w:t>
            </w:r>
            <w:r w:rsidRPr="00E1355B">
              <w:rPr>
                <w:lang w:eastAsia="de-CH"/>
              </w:rPr>
              <w:t>l</w:t>
            </w:r>
            <w:r w:rsidRPr="00E1355B">
              <w:rPr>
                <w:lang w:eastAsia="de-CH"/>
              </w:rPr>
              <w:t>lung</w:t>
            </w:r>
            <w:r>
              <w:rPr>
                <w:lang w:eastAsia="de-CH"/>
              </w:rPr>
              <w:t>/Aktualisierung</w:t>
            </w:r>
          </w:p>
        </w:tc>
      </w:tr>
      <w:tr w:rsidR="0025568E" w:rsidRPr="00E1355B" w:rsidTr="008D5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6" w:type="dxa"/>
          </w:tcPr>
          <w:p w:rsidR="00AB5657" w:rsidRPr="00E1355B" w:rsidRDefault="0025568E" w:rsidP="004A1573">
            <w:pPr>
              <w:rPr>
                <w:b w:val="0"/>
                <w:bCs w:val="0"/>
                <w:lang w:eastAsia="de-CH"/>
              </w:rPr>
            </w:pPr>
            <w:proofErr w:type="spellStart"/>
            <w:r>
              <w:rPr>
                <w:b w:val="0"/>
                <w:bCs w:val="0"/>
                <w:lang w:eastAsia="de-CH"/>
              </w:rPr>
              <w:t>feed</w:t>
            </w:r>
            <w:proofErr w:type="spellEnd"/>
            <w:r>
              <w:rPr>
                <w:b w:val="0"/>
                <w:bCs w:val="0"/>
                <w:lang w:eastAsia="de-CH"/>
              </w:rPr>
              <w:t>/</w:t>
            </w:r>
            <w:proofErr w:type="spellStart"/>
            <w:r w:rsidRPr="00E1355B">
              <w:rPr>
                <w:b w:val="0"/>
                <w:bCs w:val="0"/>
                <w:lang w:eastAsia="de-CH"/>
              </w:rPr>
              <w:t>author</w:t>
            </w:r>
            <w:proofErr w:type="spellEnd"/>
            <w:r w:rsidRPr="00E1355B">
              <w:rPr>
                <w:b w:val="0"/>
                <w:bCs w:val="0"/>
                <w:lang w:eastAsia="de-CH"/>
              </w:rPr>
              <w:br/>
              <w:t xml:space="preserve">   </w:t>
            </w:r>
            <w:proofErr w:type="spellStart"/>
            <w:r w:rsidRPr="00E1355B">
              <w:rPr>
                <w:b w:val="0"/>
                <w:bCs w:val="0"/>
                <w:lang w:eastAsia="de-CH"/>
              </w:rPr>
              <w:t>name</w:t>
            </w:r>
            <w:proofErr w:type="spellEnd"/>
          </w:p>
          <w:p w:rsidR="00AB5657" w:rsidRPr="00E1355B" w:rsidRDefault="0025568E" w:rsidP="004A1573">
            <w:pPr>
              <w:rPr>
                <w:b w:val="0"/>
                <w:bCs w:val="0"/>
                <w:lang w:eastAsia="de-CH"/>
              </w:rPr>
            </w:pPr>
            <w:r w:rsidRPr="00E1355B">
              <w:rPr>
                <w:b w:val="0"/>
                <w:bCs w:val="0"/>
                <w:lang w:eastAsia="de-CH"/>
              </w:rPr>
              <w:t xml:space="preserve">   email</w:t>
            </w:r>
          </w:p>
        </w:tc>
        <w:tc>
          <w:tcPr>
            <w:tcW w:w="436" w:type="dxa"/>
          </w:tcPr>
          <w:p w:rsidR="00AB5657" w:rsidRPr="00E1355B" w:rsidRDefault="00AB5657" w:rsidP="00AB5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  <w:r w:rsidRPr="00E1355B">
              <w:rPr>
                <w:lang w:eastAsia="de-CH"/>
              </w:rPr>
              <w:t>M</w:t>
            </w:r>
          </w:p>
        </w:tc>
        <w:tc>
          <w:tcPr>
            <w:tcW w:w="3075" w:type="dxa"/>
          </w:tcPr>
          <w:p w:rsidR="00AB5657" w:rsidRPr="00E1355B" w:rsidRDefault="00E1355B" w:rsidP="004A1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 xml:space="preserve">Verantwortliche Organisation </w:t>
            </w:r>
          </w:p>
        </w:tc>
      </w:tr>
      <w:tr w:rsidR="00661AF4" w:rsidRPr="00E1355B" w:rsidTr="008D5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6" w:type="dxa"/>
          </w:tcPr>
          <w:p w:rsidR="008D5D4A" w:rsidRDefault="0025568E" w:rsidP="004A1573">
            <w:pPr>
              <w:rPr>
                <w:b w:val="0"/>
                <w:bCs w:val="0"/>
                <w:lang w:eastAsia="de-CH"/>
              </w:rPr>
            </w:pPr>
            <w:proofErr w:type="spellStart"/>
            <w:r>
              <w:rPr>
                <w:b w:val="0"/>
                <w:bCs w:val="0"/>
                <w:lang w:eastAsia="de-CH"/>
              </w:rPr>
              <w:t>feed</w:t>
            </w:r>
            <w:proofErr w:type="spellEnd"/>
            <w:r>
              <w:rPr>
                <w:b w:val="0"/>
                <w:bCs w:val="0"/>
                <w:lang w:eastAsia="de-CH"/>
              </w:rPr>
              <w:t>/</w:t>
            </w:r>
            <w:proofErr w:type="spellStart"/>
            <w:r>
              <w:rPr>
                <w:b w:val="0"/>
                <w:bCs w:val="0"/>
                <w:lang w:eastAsia="de-CH"/>
              </w:rPr>
              <w:t>entry</w:t>
            </w:r>
            <w:proofErr w:type="spellEnd"/>
            <w:r>
              <w:rPr>
                <w:b w:val="0"/>
                <w:bCs w:val="0"/>
                <w:lang w:eastAsia="de-CH"/>
              </w:rPr>
              <w:t>/title</w:t>
            </w:r>
          </w:p>
        </w:tc>
        <w:tc>
          <w:tcPr>
            <w:tcW w:w="436" w:type="dxa"/>
          </w:tcPr>
          <w:p w:rsidR="008D5D4A" w:rsidRPr="00E1355B" w:rsidRDefault="008D5D4A" w:rsidP="008D5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M</w:t>
            </w:r>
          </w:p>
        </w:tc>
        <w:tc>
          <w:tcPr>
            <w:tcW w:w="3075" w:type="dxa"/>
          </w:tcPr>
          <w:p w:rsidR="008D5D4A" w:rsidRDefault="008D5D4A" w:rsidP="004A1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Titel des Datensatzes</w:t>
            </w:r>
          </w:p>
        </w:tc>
      </w:tr>
      <w:tr w:rsidR="008D5D4A" w:rsidRPr="008D5D4A" w:rsidTr="008D5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6" w:type="dxa"/>
          </w:tcPr>
          <w:p w:rsidR="008D5D4A" w:rsidRPr="008D5D4A" w:rsidRDefault="0025568E" w:rsidP="008D5D4A">
            <w:pPr>
              <w:rPr>
                <w:b w:val="0"/>
                <w:bCs w:val="0"/>
                <w:lang w:val="en-US" w:eastAsia="de-CH"/>
              </w:rPr>
            </w:pPr>
            <w:r w:rsidRPr="008D5D4A">
              <w:rPr>
                <w:b w:val="0"/>
                <w:bCs w:val="0"/>
                <w:lang w:val="en-US" w:eastAsia="de-CH"/>
              </w:rPr>
              <w:t>feed/entry/ech0056_dls:spatial_dataset_identifier_code</w:t>
            </w:r>
            <w:r>
              <w:rPr>
                <w:b w:val="0"/>
                <w:bCs w:val="0"/>
                <w:lang w:val="en-US" w:eastAsia="de-CH"/>
              </w:rPr>
              <w:br/>
            </w:r>
            <w:r w:rsidRPr="008D5D4A">
              <w:rPr>
                <w:b w:val="0"/>
                <w:bCs w:val="0"/>
                <w:lang w:val="en-US" w:eastAsia="de-CH"/>
              </w:rPr>
              <w:t>feed/entry/ech0056_dls:spatial_dataset_identifier_namespace</w:t>
            </w:r>
          </w:p>
        </w:tc>
        <w:tc>
          <w:tcPr>
            <w:tcW w:w="436" w:type="dxa"/>
          </w:tcPr>
          <w:p w:rsidR="008D5D4A" w:rsidRPr="008D5D4A" w:rsidRDefault="008D5D4A" w:rsidP="00AB5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de-CH"/>
              </w:rPr>
            </w:pPr>
            <w:r>
              <w:rPr>
                <w:lang w:val="en-US" w:eastAsia="de-CH"/>
              </w:rPr>
              <w:t>M</w:t>
            </w:r>
          </w:p>
        </w:tc>
        <w:tc>
          <w:tcPr>
            <w:tcW w:w="3075" w:type="dxa"/>
          </w:tcPr>
          <w:p w:rsidR="008D5D4A" w:rsidRPr="008D5D4A" w:rsidRDefault="0015505B" w:rsidP="004A1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de-CH"/>
              </w:rPr>
            </w:pPr>
            <w:r>
              <w:rPr>
                <w:lang w:val="en-US" w:eastAsia="de-CH"/>
              </w:rPr>
              <w:t>Resource-Identifikator</w:t>
            </w:r>
          </w:p>
        </w:tc>
      </w:tr>
      <w:tr w:rsidR="00661AF4" w:rsidRPr="0015505B" w:rsidTr="008D5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6" w:type="dxa"/>
          </w:tcPr>
          <w:p w:rsidR="008D5D4A" w:rsidRPr="00C73268" w:rsidRDefault="0025568E" w:rsidP="004A1573">
            <w:pPr>
              <w:rPr>
                <w:b w:val="0"/>
                <w:bCs w:val="0"/>
                <w:lang w:eastAsia="de-CH"/>
                <w:rPrChange w:id="39" w:author="Di Donato Pasquale" w:date="2015-09-14T16:08:00Z">
                  <w:rPr>
                    <w:b w:val="0"/>
                    <w:bCs w:val="0"/>
                    <w:lang w:val="en-US" w:eastAsia="de-CH"/>
                  </w:rPr>
                </w:rPrChange>
              </w:rPr>
            </w:pPr>
            <w:proofErr w:type="spellStart"/>
            <w:r w:rsidRPr="00C73268">
              <w:rPr>
                <w:b w:val="0"/>
                <w:bCs w:val="0"/>
                <w:lang w:eastAsia="de-CH"/>
                <w:rPrChange w:id="40" w:author="Di Donato Pasquale" w:date="2015-09-14T16:08:00Z">
                  <w:rPr>
                    <w:b w:val="0"/>
                    <w:bCs w:val="0"/>
                    <w:lang w:val="en-US" w:eastAsia="de-CH"/>
                  </w:rPr>
                </w:rPrChange>
              </w:rPr>
              <w:t>feed</w:t>
            </w:r>
            <w:proofErr w:type="spellEnd"/>
            <w:r w:rsidRPr="00C73268">
              <w:rPr>
                <w:b w:val="0"/>
                <w:bCs w:val="0"/>
                <w:lang w:eastAsia="de-CH"/>
                <w:rPrChange w:id="41" w:author="Di Donato Pasquale" w:date="2015-09-14T16:08:00Z">
                  <w:rPr>
                    <w:b w:val="0"/>
                    <w:bCs w:val="0"/>
                    <w:lang w:val="en-US" w:eastAsia="de-CH"/>
                  </w:rPr>
                </w:rPrChange>
              </w:rPr>
              <w:t>/</w:t>
            </w:r>
            <w:proofErr w:type="spellStart"/>
            <w:r w:rsidRPr="00C73268">
              <w:rPr>
                <w:b w:val="0"/>
                <w:bCs w:val="0"/>
                <w:lang w:eastAsia="de-CH"/>
                <w:rPrChange w:id="42" w:author="Di Donato Pasquale" w:date="2015-09-14T16:08:00Z">
                  <w:rPr>
                    <w:b w:val="0"/>
                    <w:bCs w:val="0"/>
                    <w:lang w:val="en-US" w:eastAsia="de-CH"/>
                  </w:rPr>
                </w:rPrChange>
              </w:rPr>
              <w:t>entry</w:t>
            </w:r>
            <w:proofErr w:type="spellEnd"/>
            <w:r w:rsidRPr="00C73268">
              <w:rPr>
                <w:b w:val="0"/>
                <w:bCs w:val="0"/>
                <w:lang w:eastAsia="de-CH"/>
                <w:rPrChange w:id="43" w:author="Di Donato Pasquale" w:date="2015-09-14T16:08:00Z">
                  <w:rPr>
                    <w:b w:val="0"/>
                    <w:bCs w:val="0"/>
                    <w:lang w:val="en-US" w:eastAsia="de-CH"/>
                  </w:rPr>
                </w:rPrChange>
              </w:rPr>
              <w:t>/link[@</w:t>
            </w:r>
            <w:proofErr w:type="spellStart"/>
            <w:r w:rsidRPr="00C73268">
              <w:rPr>
                <w:b w:val="0"/>
                <w:bCs w:val="0"/>
                <w:lang w:eastAsia="de-CH"/>
                <w:rPrChange w:id="44" w:author="Di Donato Pasquale" w:date="2015-09-14T16:08:00Z">
                  <w:rPr>
                    <w:b w:val="0"/>
                    <w:bCs w:val="0"/>
                    <w:lang w:val="en-US" w:eastAsia="de-CH"/>
                  </w:rPr>
                </w:rPrChange>
              </w:rPr>
              <w:t>rel</w:t>
            </w:r>
            <w:proofErr w:type="spellEnd"/>
            <w:r w:rsidRPr="00C73268">
              <w:rPr>
                <w:b w:val="0"/>
                <w:bCs w:val="0"/>
                <w:lang w:eastAsia="de-CH"/>
                <w:rPrChange w:id="45" w:author="Di Donato Pasquale" w:date="2015-09-14T16:08:00Z">
                  <w:rPr>
                    <w:b w:val="0"/>
                    <w:bCs w:val="0"/>
                    <w:lang w:val="en-US" w:eastAsia="de-CH"/>
                  </w:rPr>
                </w:rPrChange>
              </w:rPr>
              <w:t>=“</w:t>
            </w:r>
            <w:proofErr w:type="spellStart"/>
            <w:r w:rsidRPr="00C73268">
              <w:rPr>
                <w:b w:val="0"/>
                <w:bCs w:val="0"/>
                <w:lang w:eastAsia="de-CH"/>
                <w:rPrChange w:id="46" w:author="Di Donato Pasquale" w:date="2015-09-14T16:08:00Z">
                  <w:rPr>
                    <w:b w:val="0"/>
                    <w:bCs w:val="0"/>
                    <w:lang w:val="en-US" w:eastAsia="de-CH"/>
                  </w:rPr>
                </w:rPrChange>
              </w:rPr>
              <w:t>describedby</w:t>
            </w:r>
            <w:proofErr w:type="spellEnd"/>
            <w:r w:rsidRPr="00C73268">
              <w:rPr>
                <w:b w:val="0"/>
                <w:bCs w:val="0"/>
                <w:lang w:eastAsia="de-CH"/>
                <w:rPrChange w:id="47" w:author="Di Donato Pasquale" w:date="2015-09-14T16:08:00Z">
                  <w:rPr>
                    <w:b w:val="0"/>
                    <w:bCs w:val="0"/>
                    <w:lang w:val="en-US" w:eastAsia="de-CH"/>
                  </w:rPr>
                </w:rPrChange>
              </w:rPr>
              <w:t>“]</w:t>
            </w:r>
          </w:p>
        </w:tc>
        <w:tc>
          <w:tcPr>
            <w:tcW w:w="436" w:type="dxa"/>
          </w:tcPr>
          <w:p w:rsidR="008D5D4A" w:rsidRPr="008D5D4A" w:rsidRDefault="008D5D4A" w:rsidP="00AB5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de-CH"/>
              </w:rPr>
            </w:pPr>
            <w:r>
              <w:rPr>
                <w:lang w:val="en-US" w:eastAsia="de-CH"/>
              </w:rPr>
              <w:t>M</w:t>
            </w:r>
          </w:p>
        </w:tc>
        <w:tc>
          <w:tcPr>
            <w:tcW w:w="3075" w:type="dxa"/>
          </w:tcPr>
          <w:p w:rsidR="0015505B" w:rsidRDefault="0015505B" w:rsidP="00155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Link auf den zugehörigen D</w:t>
            </w:r>
            <w:r>
              <w:rPr>
                <w:lang w:eastAsia="de-CH"/>
              </w:rPr>
              <w:t>a</w:t>
            </w:r>
            <w:r>
              <w:rPr>
                <w:lang w:eastAsia="de-CH"/>
              </w:rPr>
              <w:t>ten-Metadatensatz, der über einen Discovery Service zur Verfügung ist.</w:t>
            </w:r>
          </w:p>
          <w:p w:rsidR="008D5D4A" w:rsidRPr="0015505B" w:rsidRDefault="0015505B" w:rsidP="00155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proofErr w:type="spellStart"/>
            <w:r>
              <w:rPr>
                <w:lang w:eastAsia="de-CH"/>
              </w:rPr>
              <w:t>GetRecordById</w:t>
            </w:r>
            <w:proofErr w:type="spellEnd"/>
            <w:r>
              <w:rPr>
                <w:lang w:eastAsia="de-CH"/>
              </w:rPr>
              <w:t>-Request oder direkter Link auf eine ISO 19139-Metadaten-Datei</w:t>
            </w:r>
          </w:p>
        </w:tc>
      </w:tr>
      <w:tr w:rsidR="008D5D4A" w:rsidRPr="0015505B" w:rsidTr="008D5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6" w:type="dxa"/>
          </w:tcPr>
          <w:p w:rsidR="008D5D4A" w:rsidRPr="0025568E" w:rsidRDefault="0025568E" w:rsidP="008D5D4A">
            <w:pPr>
              <w:rPr>
                <w:b w:val="0"/>
                <w:bCs w:val="0"/>
                <w:lang w:eastAsia="de-CH"/>
              </w:rPr>
            </w:pPr>
            <w:proofErr w:type="spellStart"/>
            <w:r w:rsidRPr="0025568E">
              <w:rPr>
                <w:b w:val="0"/>
                <w:bCs w:val="0"/>
                <w:lang w:eastAsia="de-CH"/>
              </w:rPr>
              <w:t>feed</w:t>
            </w:r>
            <w:proofErr w:type="spellEnd"/>
            <w:r w:rsidRPr="0025568E">
              <w:rPr>
                <w:b w:val="0"/>
                <w:bCs w:val="0"/>
                <w:lang w:eastAsia="de-CH"/>
              </w:rPr>
              <w:t>/</w:t>
            </w:r>
            <w:proofErr w:type="spellStart"/>
            <w:r w:rsidRPr="0025568E">
              <w:rPr>
                <w:b w:val="0"/>
                <w:bCs w:val="0"/>
                <w:lang w:eastAsia="de-CH"/>
              </w:rPr>
              <w:t>entry</w:t>
            </w:r>
            <w:proofErr w:type="spellEnd"/>
            <w:r w:rsidRPr="0025568E">
              <w:rPr>
                <w:b w:val="0"/>
                <w:bCs w:val="0"/>
                <w:lang w:eastAsia="de-CH"/>
              </w:rPr>
              <w:t>/link[@</w:t>
            </w:r>
            <w:proofErr w:type="spellStart"/>
            <w:r w:rsidRPr="0025568E">
              <w:rPr>
                <w:b w:val="0"/>
                <w:bCs w:val="0"/>
                <w:lang w:eastAsia="de-CH"/>
              </w:rPr>
              <w:t>rel</w:t>
            </w:r>
            <w:proofErr w:type="spellEnd"/>
            <w:r w:rsidRPr="0025568E">
              <w:rPr>
                <w:b w:val="0"/>
                <w:bCs w:val="0"/>
                <w:lang w:eastAsia="de-CH"/>
              </w:rPr>
              <w:t>=“</w:t>
            </w:r>
            <w:proofErr w:type="spellStart"/>
            <w:r w:rsidRPr="0025568E">
              <w:rPr>
                <w:b w:val="0"/>
                <w:bCs w:val="0"/>
                <w:lang w:eastAsia="de-CH"/>
              </w:rPr>
              <w:t>alternate</w:t>
            </w:r>
            <w:proofErr w:type="spellEnd"/>
            <w:r w:rsidRPr="0025568E">
              <w:rPr>
                <w:b w:val="0"/>
                <w:bCs w:val="0"/>
                <w:lang w:eastAsia="de-CH"/>
              </w:rPr>
              <w:t>“]</w:t>
            </w:r>
          </w:p>
        </w:tc>
        <w:tc>
          <w:tcPr>
            <w:tcW w:w="436" w:type="dxa"/>
          </w:tcPr>
          <w:p w:rsidR="008D5D4A" w:rsidRPr="008D5D4A" w:rsidRDefault="008D5D4A" w:rsidP="00AB5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de-CH"/>
              </w:rPr>
            </w:pPr>
            <w:r>
              <w:rPr>
                <w:lang w:val="en-US" w:eastAsia="de-CH"/>
              </w:rPr>
              <w:t>M</w:t>
            </w:r>
          </w:p>
        </w:tc>
        <w:tc>
          <w:tcPr>
            <w:tcW w:w="3075" w:type="dxa"/>
          </w:tcPr>
          <w:p w:rsidR="008D5D4A" w:rsidRPr="0015505B" w:rsidRDefault="0015505B" w:rsidP="004A1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  <w:r w:rsidRPr="0015505B">
              <w:rPr>
                <w:lang w:eastAsia="de-CH"/>
              </w:rPr>
              <w:t>Link auf den Datensatz-Feed</w:t>
            </w:r>
          </w:p>
        </w:tc>
      </w:tr>
      <w:tr w:rsidR="00661AF4" w:rsidRPr="0025568E" w:rsidTr="008D5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6" w:type="dxa"/>
          </w:tcPr>
          <w:p w:rsidR="008D5D4A" w:rsidRPr="008D5D4A" w:rsidRDefault="0025568E" w:rsidP="004A1573">
            <w:pPr>
              <w:rPr>
                <w:b w:val="0"/>
                <w:bCs w:val="0"/>
                <w:lang w:val="en-US" w:eastAsia="de-CH"/>
              </w:rPr>
            </w:pPr>
            <w:r>
              <w:rPr>
                <w:b w:val="0"/>
                <w:bCs w:val="0"/>
                <w:lang w:val="en-US" w:eastAsia="de-CH"/>
              </w:rPr>
              <w:t>feed/entry/id</w:t>
            </w:r>
          </w:p>
        </w:tc>
        <w:tc>
          <w:tcPr>
            <w:tcW w:w="436" w:type="dxa"/>
          </w:tcPr>
          <w:p w:rsidR="008D5D4A" w:rsidRPr="008D5D4A" w:rsidRDefault="008D5D4A" w:rsidP="00AB5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de-CH"/>
              </w:rPr>
            </w:pPr>
            <w:r>
              <w:rPr>
                <w:lang w:val="en-US" w:eastAsia="de-CH"/>
              </w:rPr>
              <w:t>M</w:t>
            </w:r>
          </w:p>
        </w:tc>
        <w:tc>
          <w:tcPr>
            <w:tcW w:w="3075" w:type="dxa"/>
          </w:tcPr>
          <w:p w:rsidR="008D5D4A" w:rsidRPr="0025568E" w:rsidRDefault="0025568E" w:rsidP="004A1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 w:rsidRPr="0025568E">
              <w:rPr>
                <w:lang w:eastAsia="de-CH"/>
              </w:rPr>
              <w:t xml:space="preserve">Identisch mit </w:t>
            </w:r>
            <w:proofErr w:type="spellStart"/>
            <w:r w:rsidRPr="0025568E">
              <w:rPr>
                <w:lang w:eastAsia="de-CH"/>
              </w:rPr>
              <w:t>feed</w:t>
            </w:r>
            <w:proofErr w:type="spellEnd"/>
            <w:r w:rsidRPr="0025568E">
              <w:rPr>
                <w:lang w:eastAsia="de-CH"/>
              </w:rPr>
              <w:t>/</w:t>
            </w:r>
            <w:proofErr w:type="spellStart"/>
            <w:r w:rsidRPr="0025568E">
              <w:rPr>
                <w:lang w:eastAsia="de-CH"/>
              </w:rPr>
              <w:t>entry</w:t>
            </w:r>
            <w:proofErr w:type="spellEnd"/>
            <w:r w:rsidRPr="0025568E">
              <w:rPr>
                <w:lang w:eastAsia="de-CH"/>
              </w:rPr>
              <w:t>/link[@</w:t>
            </w:r>
            <w:proofErr w:type="spellStart"/>
            <w:r w:rsidRPr="0025568E">
              <w:rPr>
                <w:lang w:eastAsia="de-CH"/>
              </w:rPr>
              <w:t>rel</w:t>
            </w:r>
            <w:proofErr w:type="spellEnd"/>
            <w:r w:rsidRPr="0025568E">
              <w:rPr>
                <w:lang w:eastAsia="de-CH"/>
              </w:rPr>
              <w:t>=“</w:t>
            </w:r>
            <w:proofErr w:type="spellStart"/>
            <w:r w:rsidRPr="0025568E">
              <w:rPr>
                <w:lang w:eastAsia="de-CH"/>
              </w:rPr>
              <w:t>alternate</w:t>
            </w:r>
            <w:proofErr w:type="spellEnd"/>
            <w:r w:rsidRPr="0025568E">
              <w:rPr>
                <w:lang w:eastAsia="de-CH"/>
              </w:rPr>
              <w:t>“]</w:t>
            </w:r>
          </w:p>
        </w:tc>
      </w:tr>
      <w:tr w:rsidR="008D5D4A" w:rsidRPr="008D5D4A" w:rsidTr="008D5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6" w:type="dxa"/>
          </w:tcPr>
          <w:p w:rsidR="008D5D4A" w:rsidRPr="008D5D4A" w:rsidRDefault="0025568E" w:rsidP="008D5D4A">
            <w:pPr>
              <w:rPr>
                <w:b w:val="0"/>
                <w:bCs w:val="0"/>
                <w:lang w:val="en-US" w:eastAsia="de-CH"/>
              </w:rPr>
            </w:pPr>
            <w:r>
              <w:rPr>
                <w:b w:val="0"/>
                <w:bCs w:val="0"/>
                <w:lang w:val="en-US" w:eastAsia="de-CH"/>
              </w:rPr>
              <w:t>feed/entry/rights</w:t>
            </w:r>
          </w:p>
        </w:tc>
        <w:tc>
          <w:tcPr>
            <w:tcW w:w="436" w:type="dxa"/>
          </w:tcPr>
          <w:p w:rsidR="008D5D4A" w:rsidRPr="008D5D4A" w:rsidRDefault="008D5D4A" w:rsidP="00AB5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de-CH"/>
              </w:rPr>
            </w:pPr>
          </w:p>
        </w:tc>
        <w:tc>
          <w:tcPr>
            <w:tcW w:w="3075" w:type="dxa"/>
          </w:tcPr>
          <w:p w:rsidR="008D5D4A" w:rsidRPr="008D5D4A" w:rsidRDefault="008D5D4A" w:rsidP="004A1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de-CH"/>
              </w:rPr>
            </w:pPr>
          </w:p>
        </w:tc>
      </w:tr>
      <w:tr w:rsidR="00661AF4" w:rsidRPr="0025568E" w:rsidTr="008D5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6" w:type="dxa"/>
          </w:tcPr>
          <w:p w:rsidR="008D5D4A" w:rsidRPr="008D5D4A" w:rsidRDefault="0025568E" w:rsidP="008D5D4A">
            <w:pPr>
              <w:rPr>
                <w:b w:val="0"/>
                <w:bCs w:val="0"/>
                <w:lang w:val="en-US" w:eastAsia="de-CH"/>
              </w:rPr>
            </w:pPr>
            <w:r>
              <w:rPr>
                <w:b w:val="0"/>
                <w:bCs w:val="0"/>
                <w:lang w:val="en-US" w:eastAsia="de-CH"/>
              </w:rPr>
              <w:t>feed/entry/updated</w:t>
            </w:r>
          </w:p>
        </w:tc>
        <w:tc>
          <w:tcPr>
            <w:tcW w:w="436" w:type="dxa"/>
          </w:tcPr>
          <w:p w:rsidR="008D5D4A" w:rsidRPr="008D5D4A" w:rsidRDefault="008D5D4A" w:rsidP="00AB5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de-CH"/>
              </w:rPr>
            </w:pPr>
            <w:r>
              <w:rPr>
                <w:lang w:val="en-US" w:eastAsia="de-CH"/>
              </w:rPr>
              <w:t>M</w:t>
            </w:r>
          </w:p>
        </w:tc>
        <w:tc>
          <w:tcPr>
            <w:tcW w:w="3075" w:type="dxa"/>
          </w:tcPr>
          <w:p w:rsidR="0025568E" w:rsidRPr="0025568E" w:rsidRDefault="0025568E" w:rsidP="00255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 w:rsidRPr="00E1355B">
              <w:rPr>
                <w:lang w:eastAsia="de-CH"/>
              </w:rPr>
              <w:t>Datum der Erste</w:t>
            </w:r>
            <w:r w:rsidRPr="00E1355B">
              <w:rPr>
                <w:lang w:eastAsia="de-CH"/>
              </w:rPr>
              <w:t>l</w:t>
            </w:r>
            <w:r w:rsidRPr="00E1355B">
              <w:rPr>
                <w:lang w:eastAsia="de-CH"/>
              </w:rPr>
              <w:t>lung</w:t>
            </w:r>
            <w:r>
              <w:rPr>
                <w:lang w:eastAsia="de-CH"/>
              </w:rPr>
              <w:t>/Aktualisierung des Ei</w:t>
            </w:r>
            <w:r>
              <w:rPr>
                <w:lang w:eastAsia="de-CH"/>
              </w:rPr>
              <w:t>n</w:t>
            </w:r>
            <w:r>
              <w:rPr>
                <w:lang w:eastAsia="de-CH"/>
              </w:rPr>
              <w:t>tragselementes</w:t>
            </w:r>
          </w:p>
        </w:tc>
      </w:tr>
      <w:tr w:rsidR="008D5D4A" w:rsidRPr="0025568E" w:rsidTr="008D5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6" w:type="dxa"/>
          </w:tcPr>
          <w:p w:rsidR="008D5D4A" w:rsidRPr="008D5D4A" w:rsidRDefault="0025568E" w:rsidP="008D5D4A">
            <w:pPr>
              <w:rPr>
                <w:b w:val="0"/>
                <w:bCs w:val="0"/>
                <w:lang w:val="en-US" w:eastAsia="de-CH"/>
              </w:rPr>
            </w:pPr>
            <w:r>
              <w:rPr>
                <w:b w:val="0"/>
                <w:bCs w:val="0"/>
                <w:lang w:val="en-US" w:eastAsia="de-CH"/>
              </w:rPr>
              <w:t>feed/entry/summary</w:t>
            </w:r>
          </w:p>
        </w:tc>
        <w:tc>
          <w:tcPr>
            <w:tcW w:w="436" w:type="dxa"/>
          </w:tcPr>
          <w:p w:rsidR="008D5D4A" w:rsidRPr="008D5D4A" w:rsidRDefault="008D5D4A" w:rsidP="00AB5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de-CH"/>
              </w:rPr>
            </w:pPr>
            <w:r>
              <w:rPr>
                <w:lang w:val="en-US" w:eastAsia="de-CH"/>
              </w:rPr>
              <w:t>M</w:t>
            </w:r>
          </w:p>
        </w:tc>
        <w:tc>
          <w:tcPr>
            <w:tcW w:w="3075" w:type="dxa"/>
          </w:tcPr>
          <w:p w:rsidR="008D5D4A" w:rsidRPr="0025568E" w:rsidRDefault="0025568E" w:rsidP="004E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  <w:r w:rsidRPr="0025568E">
              <w:rPr>
                <w:lang w:eastAsia="de-CH"/>
              </w:rPr>
              <w:t>Kurzbeschreibung des Ei</w:t>
            </w:r>
            <w:r w:rsidRPr="0025568E">
              <w:rPr>
                <w:lang w:eastAsia="de-CH"/>
              </w:rPr>
              <w:t>n</w:t>
            </w:r>
            <w:r w:rsidRPr="0025568E">
              <w:rPr>
                <w:lang w:eastAsia="de-CH"/>
              </w:rPr>
              <w:t xml:space="preserve">tragselementes. </w:t>
            </w:r>
            <w:del w:id="48" w:author="Ziegler Stefan" w:date="2015-09-14T15:16:00Z">
              <w:r w:rsidRPr="0025568E" w:rsidDel="00D44AB2">
                <w:rPr>
                  <w:lang w:eastAsia="de-CH"/>
                </w:rPr>
                <w:delText xml:space="preserve">Um </w:delText>
              </w:r>
            </w:del>
            <w:ins w:id="49" w:author="Ziegler Stefan" w:date="2015-09-14T15:35:00Z">
              <w:r w:rsidR="00DE13B7">
                <w:rPr>
                  <w:lang w:eastAsia="de-CH"/>
                </w:rPr>
                <w:t>Zwecks</w:t>
              </w:r>
            </w:ins>
            <w:ins w:id="50" w:author="Ziegler Stefan" w:date="2015-09-14T15:16:00Z">
              <w:r w:rsidR="00D44AB2" w:rsidRPr="0025568E">
                <w:rPr>
                  <w:lang w:eastAsia="de-CH"/>
                </w:rPr>
                <w:t xml:space="preserve"> </w:t>
              </w:r>
            </w:ins>
            <w:r w:rsidRPr="0025568E">
              <w:rPr>
                <w:lang w:eastAsia="de-CH"/>
              </w:rPr>
              <w:t>eine</w:t>
            </w:r>
            <w:ins w:id="51" w:author="Ziegler Stefan" w:date="2015-09-14T15:35:00Z">
              <w:r w:rsidR="00DE13B7">
                <w:rPr>
                  <w:lang w:eastAsia="de-CH"/>
                </w:rPr>
                <w:t>r</w:t>
              </w:r>
            </w:ins>
            <w:r w:rsidRPr="0025568E">
              <w:rPr>
                <w:lang w:eastAsia="de-CH"/>
              </w:rPr>
              <w:t xml:space="preserve"> breitere</w:t>
            </w:r>
            <w:ins w:id="52" w:author="Ziegler Stefan" w:date="2015-09-14T15:35:00Z">
              <w:r w:rsidR="00DE13B7">
                <w:rPr>
                  <w:lang w:eastAsia="de-CH"/>
                </w:rPr>
                <w:t>n</w:t>
              </w:r>
            </w:ins>
            <w:r w:rsidRPr="0025568E">
              <w:rPr>
                <w:lang w:eastAsia="de-CH"/>
              </w:rPr>
              <w:t xml:space="preserve"> Unterstützung in gängigen Browser</w:t>
            </w:r>
            <w:ins w:id="53" w:author="Ziegler Stefan" w:date="2015-09-14T15:16:00Z">
              <w:r w:rsidR="00D44AB2">
                <w:rPr>
                  <w:lang w:eastAsia="de-CH"/>
                </w:rPr>
                <w:t>n</w:t>
              </w:r>
            </w:ins>
            <w:r w:rsidRPr="0025568E">
              <w:rPr>
                <w:lang w:eastAsia="de-CH"/>
              </w:rPr>
              <w:t xml:space="preserve">, </w:t>
            </w:r>
            <w:r>
              <w:rPr>
                <w:lang w:eastAsia="de-CH"/>
              </w:rPr>
              <w:t xml:space="preserve">wird hier die Einbindung von </w:t>
            </w:r>
            <w:r w:rsidR="00267A8A">
              <w:rPr>
                <w:lang w:eastAsia="de-CH"/>
              </w:rPr>
              <w:t xml:space="preserve">direkten Links auf die Download-Datei </w:t>
            </w:r>
            <w:del w:id="54" w:author="Ziegler Stefan" w:date="2015-09-14T15:36:00Z">
              <w:r w:rsidR="00267A8A" w:rsidDel="004E7D7B">
                <w:rPr>
                  <w:lang w:eastAsia="de-CH"/>
                </w:rPr>
                <w:delText xml:space="preserve">im </w:delText>
              </w:r>
            </w:del>
            <w:ins w:id="55" w:author="Ziegler Stefan" w:date="2015-09-14T15:36:00Z">
              <w:r w:rsidR="004E7D7B">
                <w:rPr>
                  <w:lang w:eastAsia="de-CH"/>
                </w:rPr>
                <w:t xml:space="preserve">als </w:t>
              </w:r>
            </w:ins>
            <w:r w:rsidR="00267A8A">
              <w:rPr>
                <w:lang w:eastAsia="de-CH"/>
              </w:rPr>
              <w:t>XHTML-</w:t>
            </w:r>
            <w:del w:id="56" w:author="Ziegler Stefan" w:date="2015-09-14T15:15:00Z">
              <w:r w:rsidR="00267A8A" w:rsidDel="00D44AB2">
                <w:rPr>
                  <w:lang w:eastAsia="de-CH"/>
                </w:rPr>
                <w:delText>Kode</w:delText>
              </w:r>
              <w:r w:rsidDel="00D44AB2">
                <w:rPr>
                  <w:lang w:eastAsia="de-CH"/>
                </w:rPr>
                <w:delText xml:space="preserve"> </w:delText>
              </w:r>
            </w:del>
            <w:ins w:id="57" w:author="Ziegler Stefan" w:date="2015-09-14T15:15:00Z">
              <w:r w:rsidR="00D44AB2">
                <w:rPr>
                  <w:lang w:eastAsia="de-CH"/>
                </w:rPr>
                <w:t xml:space="preserve">Code </w:t>
              </w:r>
            </w:ins>
            <w:r>
              <w:rPr>
                <w:lang w:eastAsia="de-CH"/>
              </w:rPr>
              <w:t>vo</w:t>
            </w:r>
            <w:r>
              <w:rPr>
                <w:lang w:eastAsia="de-CH"/>
              </w:rPr>
              <w:t>r</w:t>
            </w:r>
            <w:r>
              <w:rPr>
                <w:lang w:eastAsia="de-CH"/>
              </w:rPr>
              <w:t>geschlagen.</w:t>
            </w:r>
          </w:p>
        </w:tc>
      </w:tr>
      <w:tr w:rsidR="00661AF4" w:rsidRPr="008D5D4A" w:rsidTr="008D5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6" w:type="dxa"/>
          </w:tcPr>
          <w:p w:rsidR="008D5D4A" w:rsidRPr="008D5D4A" w:rsidRDefault="0025568E" w:rsidP="00BA501A">
            <w:pPr>
              <w:rPr>
                <w:bCs w:val="0"/>
                <w:lang w:val="en-US" w:eastAsia="de-CH"/>
              </w:rPr>
            </w:pPr>
            <w:r>
              <w:rPr>
                <w:b w:val="0"/>
                <w:bCs w:val="0"/>
                <w:lang w:val="en-US" w:eastAsia="de-CH"/>
              </w:rPr>
              <w:t>feed/entry/</w:t>
            </w:r>
            <w:proofErr w:type="spellStart"/>
            <w:r>
              <w:rPr>
                <w:b w:val="0"/>
                <w:bCs w:val="0"/>
                <w:lang w:val="en-US" w:eastAsia="de-CH"/>
              </w:rPr>
              <w:t>georss:polygon</w:t>
            </w:r>
            <w:proofErr w:type="spellEnd"/>
          </w:p>
        </w:tc>
        <w:tc>
          <w:tcPr>
            <w:tcW w:w="436" w:type="dxa"/>
          </w:tcPr>
          <w:p w:rsidR="008D5D4A" w:rsidRPr="008D5D4A" w:rsidRDefault="008D5D4A" w:rsidP="00AB5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de-CH"/>
              </w:rPr>
            </w:pPr>
          </w:p>
        </w:tc>
        <w:tc>
          <w:tcPr>
            <w:tcW w:w="3075" w:type="dxa"/>
          </w:tcPr>
          <w:p w:rsidR="008D5D4A" w:rsidRPr="008D5D4A" w:rsidRDefault="00BA501A" w:rsidP="004A1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de-CH"/>
              </w:rPr>
            </w:pPr>
            <w:r>
              <w:rPr>
                <w:lang w:val="en-US" w:eastAsia="de-CH"/>
              </w:rPr>
              <w:t>Bbox in WGS84</w:t>
            </w:r>
          </w:p>
        </w:tc>
      </w:tr>
      <w:tr w:rsidR="008D5D4A" w:rsidRPr="008D5D4A" w:rsidTr="008D5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6" w:type="dxa"/>
          </w:tcPr>
          <w:p w:rsidR="008D5D4A" w:rsidRPr="008D5D4A" w:rsidRDefault="0025568E" w:rsidP="008D5D4A">
            <w:pPr>
              <w:rPr>
                <w:b w:val="0"/>
                <w:bCs w:val="0"/>
                <w:lang w:val="en-US" w:eastAsia="de-CH"/>
              </w:rPr>
            </w:pPr>
            <w:r>
              <w:rPr>
                <w:b w:val="0"/>
                <w:bCs w:val="0"/>
                <w:lang w:val="en-US" w:eastAsia="de-CH"/>
              </w:rPr>
              <w:t>feed/entry/</w:t>
            </w:r>
            <w:proofErr w:type="spellStart"/>
            <w:r>
              <w:rPr>
                <w:b w:val="0"/>
                <w:bCs w:val="0"/>
                <w:lang w:val="en-US" w:eastAsia="de-CH"/>
              </w:rPr>
              <w:t>georss:where</w:t>
            </w:r>
            <w:proofErr w:type="spellEnd"/>
          </w:p>
        </w:tc>
        <w:tc>
          <w:tcPr>
            <w:tcW w:w="436" w:type="dxa"/>
          </w:tcPr>
          <w:p w:rsidR="008D5D4A" w:rsidRPr="008D5D4A" w:rsidRDefault="008D5D4A" w:rsidP="00AB5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de-CH"/>
              </w:rPr>
            </w:pPr>
          </w:p>
        </w:tc>
        <w:tc>
          <w:tcPr>
            <w:tcW w:w="3075" w:type="dxa"/>
          </w:tcPr>
          <w:p w:rsidR="008D5D4A" w:rsidRPr="008D5D4A" w:rsidRDefault="00BA501A" w:rsidP="00BA5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de-CH"/>
              </w:rPr>
            </w:pPr>
            <w:r>
              <w:rPr>
                <w:lang w:val="en-US" w:eastAsia="de-CH"/>
              </w:rPr>
              <w:t xml:space="preserve">Bbox: </w:t>
            </w:r>
            <w:r w:rsidRPr="00BA501A">
              <w:rPr>
                <w:lang w:eastAsia="de-CH"/>
              </w:rPr>
              <w:t>anderes</w:t>
            </w:r>
            <w:r>
              <w:rPr>
                <w:lang w:val="en-US" w:eastAsia="de-CH"/>
              </w:rPr>
              <w:t xml:space="preserve"> CRS</w:t>
            </w:r>
          </w:p>
        </w:tc>
      </w:tr>
      <w:tr w:rsidR="008D5D4A" w:rsidRPr="008D5D4A" w:rsidTr="008D5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6" w:type="dxa"/>
          </w:tcPr>
          <w:p w:rsidR="008D5D4A" w:rsidRDefault="0025568E" w:rsidP="008D5D4A">
            <w:pPr>
              <w:rPr>
                <w:b w:val="0"/>
                <w:bCs w:val="0"/>
                <w:lang w:val="en-US" w:eastAsia="de-CH"/>
              </w:rPr>
            </w:pPr>
            <w:r>
              <w:rPr>
                <w:b w:val="0"/>
                <w:bCs w:val="0"/>
                <w:lang w:val="en-US" w:eastAsia="de-CH"/>
              </w:rPr>
              <w:t>feed/entry/category</w:t>
            </w:r>
          </w:p>
        </w:tc>
        <w:tc>
          <w:tcPr>
            <w:tcW w:w="436" w:type="dxa"/>
          </w:tcPr>
          <w:p w:rsidR="008D5D4A" w:rsidRPr="008D5D4A" w:rsidRDefault="008D5D4A" w:rsidP="00AB5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de-CH"/>
              </w:rPr>
            </w:pPr>
            <w:r>
              <w:rPr>
                <w:lang w:val="en-US" w:eastAsia="de-CH"/>
              </w:rPr>
              <w:t>M</w:t>
            </w:r>
          </w:p>
        </w:tc>
        <w:tc>
          <w:tcPr>
            <w:tcW w:w="3075" w:type="dxa"/>
          </w:tcPr>
          <w:p w:rsidR="008D5D4A" w:rsidRPr="008D5D4A" w:rsidRDefault="00BA501A" w:rsidP="00BA5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de-CH"/>
              </w:rPr>
            </w:pPr>
            <w:r w:rsidRPr="00BA501A">
              <w:rPr>
                <w:lang w:eastAsia="de-CH"/>
              </w:rPr>
              <w:t>Verfügbare</w:t>
            </w:r>
            <w:r>
              <w:rPr>
                <w:lang w:val="en-US" w:eastAsia="de-CH"/>
              </w:rPr>
              <w:t xml:space="preserve"> CRSs</w:t>
            </w:r>
          </w:p>
        </w:tc>
      </w:tr>
      <w:tr w:rsidR="008D5D4A" w:rsidRPr="00C73268" w:rsidTr="008D5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6" w:type="dxa"/>
          </w:tcPr>
          <w:p w:rsidR="008D5D4A" w:rsidRPr="008D5D4A" w:rsidRDefault="0025568E" w:rsidP="008D5D4A">
            <w:pPr>
              <w:rPr>
                <w:b w:val="0"/>
                <w:bCs w:val="0"/>
                <w:lang w:val="en-US" w:eastAsia="de-CH"/>
              </w:rPr>
            </w:pPr>
            <w:r w:rsidRPr="008D5D4A">
              <w:rPr>
                <w:b w:val="0"/>
                <w:bCs w:val="0"/>
                <w:lang w:val="en-US" w:eastAsia="de-CH"/>
              </w:rPr>
              <w:t>feed/entry/author</w:t>
            </w:r>
            <w:r w:rsidRPr="008D5D4A">
              <w:rPr>
                <w:b w:val="0"/>
                <w:bCs w:val="0"/>
                <w:lang w:val="en-US" w:eastAsia="de-CH"/>
              </w:rPr>
              <w:br/>
              <w:t xml:space="preserve">   name</w:t>
            </w:r>
          </w:p>
          <w:p w:rsidR="008D5D4A" w:rsidRDefault="0025568E" w:rsidP="008D5D4A">
            <w:pPr>
              <w:rPr>
                <w:b w:val="0"/>
                <w:bCs w:val="0"/>
                <w:lang w:val="en-US" w:eastAsia="de-CH"/>
              </w:rPr>
            </w:pPr>
            <w:r w:rsidRPr="008D5D4A">
              <w:rPr>
                <w:b w:val="0"/>
                <w:bCs w:val="0"/>
                <w:lang w:val="en-US" w:eastAsia="de-CH"/>
              </w:rPr>
              <w:t xml:space="preserve">   email</w:t>
            </w:r>
          </w:p>
        </w:tc>
        <w:tc>
          <w:tcPr>
            <w:tcW w:w="436" w:type="dxa"/>
          </w:tcPr>
          <w:p w:rsidR="008D5D4A" w:rsidRPr="008D5D4A" w:rsidRDefault="008D5D4A" w:rsidP="00AB5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de-CH"/>
              </w:rPr>
            </w:pPr>
          </w:p>
        </w:tc>
        <w:tc>
          <w:tcPr>
            <w:tcW w:w="3075" w:type="dxa"/>
          </w:tcPr>
          <w:p w:rsidR="008D5D4A" w:rsidRPr="008D5D4A" w:rsidRDefault="008D5D4A" w:rsidP="004A1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de-CH"/>
              </w:rPr>
            </w:pPr>
          </w:p>
        </w:tc>
      </w:tr>
      <w:tr w:rsidR="008D5D4A" w:rsidRPr="00C73268" w:rsidTr="008D5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6" w:type="dxa"/>
          </w:tcPr>
          <w:p w:rsidR="008D5D4A" w:rsidRDefault="008D5D4A" w:rsidP="008D5D4A">
            <w:pPr>
              <w:rPr>
                <w:b w:val="0"/>
                <w:bCs w:val="0"/>
                <w:lang w:val="en-US" w:eastAsia="de-CH"/>
              </w:rPr>
            </w:pPr>
          </w:p>
        </w:tc>
        <w:tc>
          <w:tcPr>
            <w:tcW w:w="436" w:type="dxa"/>
          </w:tcPr>
          <w:p w:rsidR="008D5D4A" w:rsidRPr="008D5D4A" w:rsidRDefault="008D5D4A" w:rsidP="00AB5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de-CH"/>
              </w:rPr>
            </w:pPr>
          </w:p>
        </w:tc>
        <w:tc>
          <w:tcPr>
            <w:tcW w:w="3075" w:type="dxa"/>
          </w:tcPr>
          <w:p w:rsidR="008D5D4A" w:rsidRPr="008D5D4A" w:rsidRDefault="008D5D4A" w:rsidP="004A1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de-CH"/>
              </w:rPr>
            </w:pPr>
          </w:p>
        </w:tc>
      </w:tr>
    </w:tbl>
    <w:p w:rsidR="00305524" w:rsidRPr="008D5D4A" w:rsidRDefault="00305524" w:rsidP="004A1573">
      <w:pPr>
        <w:rPr>
          <w:lang w:val="en-US" w:eastAsia="de-CH"/>
        </w:rPr>
      </w:pPr>
    </w:p>
    <w:p w:rsidR="00BA501A" w:rsidRDefault="00BA501A" w:rsidP="00BA501A">
      <w:pPr>
        <w:pStyle w:val="Titolo2"/>
      </w:pPr>
      <w:bookmarkStart w:id="58" w:name="_Toc430000598"/>
      <w:r w:rsidRPr="0012029F">
        <w:t>Datensatz-Feed</w:t>
      </w:r>
      <w:bookmarkEnd w:id="58"/>
    </w:p>
    <w:p w:rsidR="00BA501A" w:rsidRDefault="00BA501A" w:rsidP="00BA501A">
      <w:pPr>
        <w:spacing w:before="120"/>
        <w:rPr>
          <w:lang w:eastAsia="de-CH"/>
        </w:rPr>
      </w:pPr>
      <w:r w:rsidRPr="006201F6">
        <w:rPr>
          <w:lang w:eastAsia="de-CH"/>
        </w:rPr>
        <w:t xml:space="preserve">Das folgende </w:t>
      </w:r>
      <w:r w:rsidRPr="0012029F">
        <w:rPr>
          <w:lang w:eastAsia="de-CH"/>
        </w:rPr>
        <w:t>Datensatz-Feed</w:t>
      </w:r>
      <w:r>
        <w:rPr>
          <w:lang w:eastAsia="de-CH"/>
        </w:rPr>
        <w:t xml:space="preserve"> Beispiel kann als Muster für die Umsetzung verwendet werden.</w:t>
      </w:r>
    </w:p>
    <w:p w:rsidR="00AB5657" w:rsidRDefault="00AB5657" w:rsidP="004A1573">
      <w:pPr>
        <w:rPr>
          <w:lang w:eastAsia="de-CH"/>
        </w:rPr>
      </w:pPr>
    </w:p>
    <w:p w:rsidR="00FB3AB7" w:rsidRPr="00C73268" w:rsidRDefault="00FB3AB7" w:rsidP="00FB3A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  <w:rPrChange w:id="59" w:author="Di Donato Pasquale" w:date="2015-09-14T16:08:00Z">
            <w:rPr>
              <w:rFonts w:ascii="Courier New" w:hAnsi="Courier New" w:cs="Courier New"/>
              <w:b/>
              <w:bCs/>
              <w:color w:val="000000"/>
              <w:sz w:val="16"/>
              <w:szCs w:val="20"/>
              <w:highlight w:val="white"/>
              <w:lang w:val="en-US" w:eastAsia="de-DE"/>
            </w:rPr>
          </w:rPrChange>
        </w:rPr>
      </w:pPr>
      <w:r w:rsidRPr="00C73268">
        <w:rPr>
          <w:rFonts w:ascii="Courier New" w:hAnsi="Courier New" w:cs="Courier New"/>
          <w:color w:val="008000"/>
          <w:sz w:val="16"/>
          <w:szCs w:val="20"/>
          <w:highlight w:val="white"/>
          <w:lang w:eastAsia="de-DE"/>
          <w:rPrChange w:id="60" w:author="Di Donato Pasquale" w:date="2015-09-14T16:08:00Z">
            <w:rPr>
              <w:rFonts w:ascii="Courier New" w:hAnsi="Courier New" w:cs="Courier New"/>
              <w:color w:val="008000"/>
              <w:sz w:val="16"/>
              <w:szCs w:val="20"/>
              <w:highlight w:val="white"/>
              <w:lang w:val="en-US" w:eastAsia="de-DE"/>
            </w:rPr>
          </w:rPrChange>
        </w:rPr>
        <w:t>&lt;!-- Beispiel "</w:t>
      </w:r>
      <w:r w:rsidRPr="00FB3AB7">
        <w:rPr>
          <w:rFonts w:ascii="Courier New" w:hAnsi="Courier New" w:cs="Courier New"/>
          <w:color w:val="008000"/>
          <w:sz w:val="16"/>
          <w:szCs w:val="20"/>
          <w:highlight w:val="white"/>
          <w:lang w:eastAsia="de-DE"/>
        </w:rPr>
        <w:t>Datensatz</w:t>
      </w:r>
      <w:r w:rsidRPr="00C73268">
        <w:rPr>
          <w:rFonts w:ascii="Courier New" w:hAnsi="Courier New" w:cs="Courier New"/>
          <w:color w:val="008000"/>
          <w:sz w:val="16"/>
          <w:szCs w:val="20"/>
          <w:highlight w:val="white"/>
          <w:lang w:eastAsia="de-DE"/>
          <w:rPrChange w:id="61" w:author="Di Donato Pasquale" w:date="2015-09-14T16:08:00Z">
            <w:rPr>
              <w:rFonts w:ascii="Courier New" w:hAnsi="Courier New" w:cs="Courier New"/>
              <w:color w:val="008000"/>
              <w:sz w:val="16"/>
              <w:szCs w:val="20"/>
              <w:highlight w:val="white"/>
              <w:lang w:val="en-US" w:eastAsia="de-DE"/>
            </w:rPr>
          </w:rPrChange>
        </w:rPr>
        <w:t>-Feed --&gt;</w:t>
      </w:r>
      <w:r w:rsidRPr="00C73268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  <w:rPrChange w:id="62" w:author="Di Donato Pasquale" w:date="2015-09-14T16:08:00Z">
            <w:rPr>
              <w:rFonts w:ascii="Courier New" w:hAnsi="Courier New" w:cs="Courier New"/>
              <w:b/>
              <w:bCs/>
              <w:color w:val="000000"/>
              <w:sz w:val="16"/>
              <w:szCs w:val="20"/>
              <w:highlight w:val="white"/>
              <w:lang w:val="en-US" w:eastAsia="de-DE"/>
            </w:rPr>
          </w:rPrChange>
        </w:rPr>
        <w:t xml:space="preserve"> </w:t>
      </w:r>
    </w:p>
    <w:p w:rsidR="00FB3AB7" w:rsidRPr="00C73268" w:rsidRDefault="00FB3AB7" w:rsidP="00FB3A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  <w:rPrChange w:id="63" w:author="Di Donato Pasquale" w:date="2015-09-14T16:08:00Z">
            <w:rPr>
              <w:rFonts w:ascii="Courier New" w:hAnsi="Courier New" w:cs="Courier New"/>
              <w:b/>
              <w:bCs/>
              <w:color w:val="000000"/>
              <w:sz w:val="16"/>
              <w:szCs w:val="20"/>
              <w:highlight w:val="white"/>
              <w:lang w:val="en-US" w:eastAsia="de-DE"/>
            </w:rPr>
          </w:rPrChange>
        </w:rPr>
      </w:pPr>
      <w:r w:rsidRPr="00C73268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  <w:rPrChange w:id="64" w:author="Di Donato Pasquale" w:date="2015-09-14T16:08:00Z">
            <w:rPr>
              <w:rFonts w:ascii="Courier New" w:hAnsi="Courier New" w:cs="Courier New"/>
              <w:color w:val="0000FF"/>
              <w:sz w:val="16"/>
              <w:szCs w:val="20"/>
              <w:highlight w:val="white"/>
              <w:lang w:val="en-US" w:eastAsia="de-DE"/>
            </w:rPr>
          </w:rPrChange>
        </w:rPr>
        <w:t>&lt;</w:t>
      </w:r>
      <w:proofErr w:type="spellStart"/>
      <w:r w:rsidRPr="00C73268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  <w:rPrChange w:id="65" w:author="Di Donato Pasquale" w:date="2015-09-14T16:08:00Z">
            <w:rPr>
              <w:rFonts w:ascii="Courier New" w:hAnsi="Courier New" w:cs="Courier New"/>
              <w:color w:val="0000FF"/>
              <w:sz w:val="16"/>
              <w:szCs w:val="20"/>
              <w:highlight w:val="white"/>
              <w:lang w:val="en-US" w:eastAsia="de-DE"/>
            </w:rPr>
          </w:rPrChange>
        </w:rPr>
        <w:t>feed</w:t>
      </w:r>
      <w:proofErr w:type="spellEnd"/>
      <w:r w:rsidRPr="00C73268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  <w:rPrChange w:id="66" w:author="Di Donato Pasquale" w:date="2015-09-14T16:08:00Z">
            <w:rPr>
              <w:rFonts w:ascii="Courier New" w:hAnsi="Courier New" w:cs="Courier New"/>
              <w:color w:val="000000"/>
              <w:sz w:val="16"/>
              <w:szCs w:val="20"/>
              <w:highlight w:val="white"/>
              <w:lang w:val="en-US" w:eastAsia="de-DE"/>
            </w:rPr>
          </w:rPrChange>
        </w:rPr>
        <w:t xml:space="preserve"> </w:t>
      </w:r>
      <w:proofErr w:type="spellStart"/>
      <w:r w:rsidRPr="00C73268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  <w:rPrChange w:id="67" w:author="Di Donato Pasquale" w:date="2015-09-14T16:08:00Z">
            <w:rPr>
              <w:rFonts w:ascii="Courier New" w:hAnsi="Courier New" w:cs="Courier New"/>
              <w:color w:val="FF0000"/>
              <w:sz w:val="16"/>
              <w:szCs w:val="20"/>
              <w:highlight w:val="white"/>
              <w:lang w:val="en-US" w:eastAsia="de-DE"/>
            </w:rPr>
          </w:rPrChange>
        </w:rPr>
        <w:t>xmlns</w:t>
      </w:r>
      <w:proofErr w:type="spellEnd"/>
      <w:r w:rsidRPr="00C73268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  <w:rPrChange w:id="68" w:author="Di Donato Pasquale" w:date="2015-09-14T16:08:00Z">
            <w:rPr>
              <w:rFonts w:ascii="Courier New" w:hAnsi="Courier New" w:cs="Courier New"/>
              <w:color w:val="000000"/>
              <w:sz w:val="16"/>
              <w:szCs w:val="20"/>
              <w:highlight w:val="white"/>
              <w:lang w:val="en-US" w:eastAsia="de-DE"/>
            </w:rPr>
          </w:rPrChange>
        </w:rPr>
        <w:t>=</w:t>
      </w:r>
      <w:r w:rsidRPr="00C73268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  <w:rPrChange w:id="69" w:author="Di Donato Pasquale" w:date="2015-09-14T16:08:00Z">
            <w:rPr>
              <w:rFonts w:ascii="Courier New" w:hAnsi="Courier New" w:cs="Courier New"/>
              <w:b/>
              <w:bCs/>
              <w:color w:val="8000FF"/>
              <w:sz w:val="16"/>
              <w:szCs w:val="20"/>
              <w:highlight w:val="white"/>
              <w:lang w:val="en-US" w:eastAsia="de-DE"/>
            </w:rPr>
          </w:rPrChange>
        </w:rPr>
        <w:t>"http://www.w3.org/2005/Atom"</w:t>
      </w:r>
      <w:r w:rsidRPr="00C73268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  <w:rPrChange w:id="70" w:author="Di Donato Pasquale" w:date="2015-09-14T16:08:00Z">
            <w:rPr>
              <w:rFonts w:ascii="Courier New" w:hAnsi="Courier New" w:cs="Courier New"/>
              <w:color w:val="000000"/>
              <w:sz w:val="16"/>
              <w:szCs w:val="20"/>
              <w:highlight w:val="white"/>
              <w:lang w:val="en-US" w:eastAsia="de-DE"/>
            </w:rPr>
          </w:rPrChange>
        </w:rPr>
        <w:t xml:space="preserve"> </w:t>
      </w:r>
      <w:proofErr w:type="spellStart"/>
      <w:r w:rsidRPr="00C73268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  <w:rPrChange w:id="71" w:author="Di Donato Pasquale" w:date="2015-09-14T16:08:00Z">
            <w:rPr>
              <w:rFonts w:ascii="Courier New" w:hAnsi="Courier New" w:cs="Courier New"/>
              <w:color w:val="FF0000"/>
              <w:sz w:val="16"/>
              <w:szCs w:val="20"/>
              <w:highlight w:val="white"/>
              <w:lang w:val="en-US" w:eastAsia="de-DE"/>
            </w:rPr>
          </w:rPrChange>
        </w:rPr>
        <w:t>xmlns:georss</w:t>
      </w:r>
      <w:proofErr w:type="spellEnd"/>
      <w:r w:rsidRPr="00C73268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  <w:rPrChange w:id="72" w:author="Di Donato Pasquale" w:date="2015-09-14T16:08:00Z">
            <w:rPr>
              <w:rFonts w:ascii="Courier New" w:hAnsi="Courier New" w:cs="Courier New"/>
              <w:color w:val="000000"/>
              <w:sz w:val="16"/>
              <w:szCs w:val="20"/>
              <w:highlight w:val="white"/>
              <w:lang w:val="en-US" w:eastAsia="de-DE"/>
            </w:rPr>
          </w:rPrChange>
        </w:rPr>
        <w:t>=</w:t>
      </w:r>
      <w:r w:rsidRPr="00C73268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  <w:rPrChange w:id="73" w:author="Di Donato Pasquale" w:date="2015-09-14T16:08:00Z">
            <w:rPr>
              <w:rFonts w:ascii="Courier New" w:hAnsi="Courier New" w:cs="Courier New"/>
              <w:b/>
              <w:bCs/>
              <w:color w:val="8000FF"/>
              <w:sz w:val="16"/>
              <w:szCs w:val="20"/>
              <w:highlight w:val="white"/>
              <w:lang w:val="en-US" w:eastAsia="de-DE"/>
            </w:rPr>
          </w:rPrChange>
        </w:rPr>
        <w:t>"http://www.georss.org/georss"</w:t>
      </w:r>
      <w:r w:rsidRPr="00C73268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  <w:rPrChange w:id="74" w:author="Di Donato Pasquale" w:date="2015-09-14T16:08:00Z">
            <w:rPr>
              <w:rFonts w:ascii="Courier New" w:hAnsi="Courier New" w:cs="Courier New"/>
              <w:color w:val="000000"/>
              <w:sz w:val="16"/>
              <w:szCs w:val="20"/>
              <w:highlight w:val="white"/>
              <w:lang w:val="en-US" w:eastAsia="de-DE"/>
            </w:rPr>
          </w:rPrChange>
        </w:rPr>
        <w:t xml:space="preserve"> </w:t>
      </w:r>
      <w:proofErr w:type="spellStart"/>
      <w:r w:rsidRPr="00C73268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  <w:rPrChange w:id="75" w:author="Di Donato Pasquale" w:date="2015-09-14T16:08:00Z">
            <w:rPr>
              <w:rFonts w:ascii="Courier New" w:hAnsi="Courier New" w:cs="Courier New"/>
              <w:color w:val="FF0000"/>
              <w:sz w:val="16"/>
              <w:szCs w:val="20"/>
              <w:highlight w:val="white"/>
              <w:lang w:val="en-US" w:eastAsia="de-DE"/>
            </w:rPr>
          </w:rPrChange>
        </w:rPr>
        <w:t>xml:lang</w:t>
      </w:r>
      <w:proofErr w:type="spellEnd"/>
      <w:r w:rsidRPr="00C73268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  <w:rPrChange w:id="76" w:author="Di Donato Pasquale" w:date="2015-09-14T16:08:00Z">
            <w:rPr>
              <w:rFonts w:ascii="Courier New" w:hAnsi="Courier New" w:cs="Courier New"/>
              <w:color w:val="000000"/>
              <w:sz w:val="16"/>
              <w:szCs w:val="20"/>
              <w:highlight w:val="white"/>
              <w:lang w:val="en-US" w:eastAsia="de-DE"/>
            </w:rPr>
          </w:rPrChange>
        </w:rPr>
        <w:t>=</w:t>
      </w:r>
      <w:r w:rsidRPr="00C73268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  <w:rPrChange w:id="77" w:author="Di Donato Pasquale" w:date="2015-09-14T16:08:00Z">
            <w:rPr>
              <w:rFonts w:ascii="Courier New" w:hAnsi="Courier New" w:cs="Courier New"/>
              <w:b/>
              <w:bCs/>
              <w:color w:val="8000FF"/>
              <w:sz w:val="16"/>
              <w:szCs w:val="20"/>
              <w:highlight w:val="white"/>
              <w:lang w:val="en-US" w:eastAsia="de-DE"/>
            </w:rPr>
          </w:rPrChange>
        </w:rPr>
        <w:t>"en"</w:t>
      </w:r>
      <w:r w:rsidRPr="00C73268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  <w:rPrChange w:id="78" w:author="Di Donato Pasquale" w:date="2015-09-14T16:08:00Z">
            <w:rPr>
              <w:rFonts w:ascii="Courier New" w:hAnsi="Courier New" w:cs="Courier New"/>
              <w:color w:val="0000FF"/>
              <w:sz w:val="16"/>
              <w:szCs w:val="20"/>
              <w:highlight w:val="white"/>
              <w:lang w:val="en-US" w:eastAsia="de-DE"/>
            </w:rPr>
          </w:rPrChange>
        </w:rPr>
        <w:t>&gt;</w:t>
      </w:r>
      <w:r w:rsidRPr="00C73268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  <w:rPrChange w:id="79" w:author="Di Donato Pasquale" w:date="2015-09-14T16:08:00Z">
            <w:rPr>
              <w:rFonts w:ascii="Courier New" w:hAnsi="Courier New" w:cs="Courier New"/>
              <w:b/>
              <w:bCs/>
              <w:color w:val="000000"/>
              <w:sz w:val="16"/>
              <w:szCs w:val="20"/>
              <w:highlight w:val="white"/>
              <w:lang w:val="en-US" w:eastAsia="de-DE"/>
            </w:rPr>
          </w:rPrChange>
        </w:rPr>
        <w:t xml:space="preserve"> </w:t>
      </w:r>
    </w:p>
    <w:p w:rsidR="00FB3AB7" w:rsidRPr="00FB3AB7" w:rsidRDefault="00FB3AB7" w:rsidP="00FB3A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FB3AB7">
        <w:rPr>
          <w:rFonts w:ascii="Courier New" w:hAnsi="Courier New" w:cs="Courier New"/>
          <w:color w:val="008000"/>
          <w:sz w:val="16"/>
          <w:szCs w:val="20"/>
          <w:highlight w:val="white"/>
          <w:lang w:eastAsia="de-DE"/>
        </w:rPr>
        <w:t xml:space="preserve">&lt;!-- </w:t>
      </w:r>
      <w:proofErr w:type="spellStart"/>
      <w:r w:rsidRPr="00FB3AB7">
        <w:rPr>
          <w:rFonts w:ascii="Courier New" w:hAnsi="Courier New" w:cs="Courier New"/>
          <w:color w:val="008000"/>
          <w:sz w:val="16"/>
          <w:szCs w:val="20"/>
          <w:highlight w:val="white"/>
          <w:lang w:eastAsia="de-DE"/>
        </w:rPr>
        <w:t>feed</w:t>
      </w:r>
      <w:proofErr w:type="spellEnd"/>
      <w:r w:rsidRPr="00FB3AB7">
        <w:rPr>
          <w:rFonts w:ascii="Courier New" w:hAnsi="Courier New" w:cs="Courier New"/>
          <w:color w:val="008000"/>
          <w:sz w:val="16"/>
          <w:szCs w:val="20"/>
          <w:highlight w:val="white"/>
          <w:lang w:eastAsia="de-DE"/>
        </w:rPr>
        <w:t xml:space="preserve"> </w:t>
      </w:r>
      <w:proofErr w:type="spellStart"/>
      <w:r w:rsidRPr="00FB3AB7">
        <w:rPr>
          <w:rFonts w:ascii="Courier New" w:hAnsi="Courier New" w:cs="Courier New"/>
          <w:color w:val="008000"/>
          <w:sz w:val="16"/>
          <w:szCs w:val="20"/>
          <w:highlight w:val="white"/>
          <w:lang w:eastAsia="de-DE"/>
        </w:rPr>
        <w:t>titel</w:t>
      </w:r>
      <w:proofErr w:type="spellEnd"/>
      <w:r w:rsidRPr="00FB3AB7">
        <w:rPr>
          <w:rFonts w:ascii="Courier New" w:hAnsi="Courier New" w:cs="Courier New"/>
          <w:color w:val="008000"/>
          <w:sz w:val="16"/>
          <w:szCs w:val="20"/>
          <w:highlight w:val="white"/>
          <w:lang w:eastAsia="de-DE"/>
        </w:rPr>
        <w:t xml:space="preserve"> --&gt;</w:t>
      </w:r>
      <w:r w:rsidRPr="00FB3AB7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 xml:space="preserve"> </w:t>
      </w:r>
    </w:p>
    <w:p w:rsidR="00FB3AB7" w:rsidRPr="00FB3AB7" w:rsidRDefault="00FB3AB7" w:rsidP="00FB3A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&lt;title&gt;</w:t>
      </w:r>
      <w:r w:rsidRPr="00FB3AB7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>Landesgrenzen der Schweiz</w:t>
      </w:r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&lt;/title&gt;</w:t>
      </w:r>
      <w:r w:rsidRPr="00FB3AB7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 xml:space="preserve"> </w:t>
      </w:r>
    </w:p>
    <w:p w:rsidR="00FB3AB7" w:rsidRPr="00FB3AB7" w:rsidRDefault="00FB3AB7" w:rsidP="00FB3A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FB3AB7">
        <w:rPr>
          <w:rFonts w:ascii="Courier New" w:hAnsi="Courier New" w:cs="Courier New"/>
          <w:color w:val="008000"/>
          <w:sz w:val="16"/>
          <w:szCs w:val="20"/>
          <w:highlight w:val="white"/>
          <w:lang w:eastAsia="de-DE"/>
        </w:rPr>
        <w:t xml:space="preserve">&lt;!-- </w:t>
      </w:r>
      <w:proofErr w:type="spellStart"/>
      <w:r w:rsidRPr="00FB3AB7">
        <w:rPr>
          <w:rFonts w:ascii="Courier New" w:hAnsi="Courier New" w:cs="Courier New"/>
          <w:color w:val="008000"/>
          <w:sz w:val="16"/>
          <w:szCs w:val="20"/>
          <w:highlight w:val="white"/>
          <w:lang w:eastAsia="de-DE"/>
        </w:rPr>
        <w:t>feed</w:t>
      </w:r>
      <w:proofErr w:type="spellEnd"/>
      <w:r w:rsidRPr="00FB3AB7">
        <w:rPr>
          <w:rFonts w:ascii="Courier New" w:hAnsi="Courier New" w:cs="Courier New"/>
          <w:color w:val="008000"/>
          <w:sz w:val="16"/>
          <w:szCs w:val="20"/>
          <w:highlight w:val="white"/>
          <w:lang w:eastAsia="de-DE"/>
        </w:rPr>
        <w:t xml:space="preserve"> </w:t>
      </w:r>
      <w:proofErr w:type="spellStart"/>
      <w:r w:rsidRPr="00FB3AB7">
        <w:rPr>
          <w:rFonts w:ascii="Courier New" w:hAnsi="Courier New" w:cs="Courier New"/>
          <w:color w:val="008000"/>
          <w:sz w:val="16"/>
          <w:szCs w:val="20"/>
          <w:highlight w:val="white"/>
          <w:lang w:eastAsia="de-DE"/>
        </w:rPr>
        <w:t>subtitel</w:t>
      </w:r>
      <w:proofErr w:type="spellEnd"/>
      <w:r w:rsidRPr="00FB3AB7">
        <w:rPr>
          <w:rFonts w:ascii="Courier New" w:hAnsi="Courier New" w:cs="Courier New"/>
          <w:color w:val="008000"/>
          <w:sz w:val="16"/>
          <w:szCs w:val="20"/>
          <w:highlight w:val="white"/>
          <w:lang w:eastAsia="de-DE"/>
        </w:rPr>
        <w:t xml:space="preserve"> --&gt;</w:t>
      </w:r>
      <w:r w:rsidRPr="00FB3AB7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 xml:space="preserve"> </w:t>
      </w:r>
    </w:p>
    <w:p w:rsidR="00FB3AB7" w:rsidRPr="00FB3AB7" w:rsidRDefault="00FB3AB7" w:rsidP="00FB3A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&lt;</w:t>
      </w:r>
      <w:proofErr w:type="spellStart"/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subtitle</w:t>
      </w:r>
      <w:proofErr w:type="spellEnd"/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&gt;</w:t>
      </w:r>
      <w:r w:rsidRPr="00FB3AB7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>Die Landesgrenzen der Schweiz</w:t>
      </w:r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&lt;/</w:t>
      </w:r>
      <w:proofErr w:type="spellStart"/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subtitle</w:t>
      </w:r>
      <w:proofErr w:type="spellEnd"/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&gt;</w:t>
      </w:r>
      <w:r w:rsidRPr="00FB3AB7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 xml:space="preserve"> </w:t>
      </w:r>
    </w:p>
    <w:p w:rsidR="00FB3AB7" w:rsidRPr="00FB3AB7" w:rsidRDefault="00FB3AB7" w:rsidP="00FB3A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FB3AB7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 xml:space="preserve">&lt;!-- Link </w:t>
      </w:r>
      <w:proofErr w:type="spellStart"/>
      <w:r w:rsidRPr="00FB3AB7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>zum</w:t>
      </w:r>
      <w:proofErr w:type="spellEnd"/>
      <w:r w:rsidRPr="00FB3AB7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 xml:space="preserve"> </w:t>
      </w:r>
      <w:proofErr w:type="spellStart"/>
      <w:r w:rsidRPr="00FB3AB7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>Datenmodell</w:t>
      </w:r>
      <w:proofErr w:type="spellEnd"/>
      <w:r w:rsidRPr="00FB3AB7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 xml:space="preserve"> --&gt;</w:t>
      </w:r>
      <w:r w:rsidRPr="00FB3AB7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 xml:space="preserve"> </w:t>
      </w:r>
    </w:p>
    <w:p w:rsidR="00FB3AB7" w:rsidRPr="00FB3AB7" w:rsidRDefault="00FB3AB7" w:rsidP="00FB3A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commentRangeStart w:id="80"/>
      <w:commentRangeStart w:id="81"/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&lt;link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FB3AB7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href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"http://models.geo.admin.ch/Swisstopo/swissBOUNDARIES3D_1_1_LV03_ILI2.ili"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proofErr w:type="spellStart"/>
      <w:r w:rsidRPr="00FB3AB7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rel</w:t>
      </w:r>
      <w:proofErr w:type="spellEnd"/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</w:t>
      </w:r>
      <w:proofErr w:type="spellStart"/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describedby</w:t>
      </w:r>
      <w:proofErr w:type="spellEnd"/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FB3AB7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type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"text"</w:t>
      </w:r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/&gt;</w:t>
      </w:r>
      <w:r w:rsidRPr="00FB3AB7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 xml:space="preserve"> </w:t>
      </w:r>
    </w:p>
    <w:p w:rsidR="00FB3AB7" w:rsidRPr="00FB3AB7" w:rsidRDefault="00FB3AB7" w:rsidP="00FB3A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&lt;link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FB3AB7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href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"http://models.geo.admin.ch/Swisstopo/swissBOUNDARIES3D_1_1_LV95_ILI2.ili"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proofErr w:type="spellStart"/>
      <w:r w:rsidRPr="00FB3AB7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rel</w:t>
      </w:r>
      <w:proofErr w:type="spellEnd"/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</w:t>
      </w:r>
      <w:proofErr w:type="spellStart"/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describedby</w:t>
      </w:r>
      <w:proofErr w:type="spellEnd"/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FB3AB7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type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"text"</w:t>
      </w:r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/&gt;</w:t>
      </w:r>
      <w:r w:rsidRPr="00FB3AB7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 xml:space="preserve"> </w:t>
      </w:r>
      <w:commentRangeEnd w:id="80"/>
      <w:r w:rsidR="0097669D">
        <w:rPr>
          <w:rStyle w:val="Rimandocommento"/>
          <w:rFonts w:eastAsia="Times New Roman"/>
          <w:lang w:eastAsia="de-CH"/>
        </w:rPr>
        <w:commentReference w:id="80"/>
      </w:r>
      <w:commentRangeEnd w:id="81"/>
      <w:r w:rsidR="00C73268">
        <w:rPr>
          <w:rStyle w:val="Rimandocommento"/>
          <w:rFonts w:eastAsia="Times New Roman"/>
          <w:lang w:eastAsia="de-CH"/>
        </w:rPr>
        <w:commentReference w:id="81"/>
      </w:r>
    </w:p>
    <w:p w:rsidR="00FB3AB7" w:rsidRPr="00FB3AB7" w:rsidRDefault="00FB3AB7" w:rsidP="00FB3A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FB3AB7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 xml:space="preserve">&lt;!-- Self-referencing Link </w:t>
      </w:r>
      <w:proofErr w:type="spellStart"/>
      <w:r w:rsidRPr="00FB3AB7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>zum</w:t>
      </w:r>
      <w:proofErr w:type="spellEnd"/>
      <w:r w:rsidRPr="00FB3AB7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 xml:space="preserve"> feed --&gt;</w:t>
      </w:r>
    </w:p>
    <w:p w:rsidR="00FB3AB7" w:rsidRPr="00FB3AB7" w:rsidRDefault="00FB3AB7" w:rsidP="00FB3A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&lt;link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proofErr w:type="spellStart"/>
      <w:r w:rsidRPr="00FB3AB7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href</w:t>
      </w:r>
      <w:proofErr w:type="spellEnd"/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"http://example.ch/download/landesgrenzen.xml"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proofErr w:type="spellStart"/>
      <w:r w:rsidRPr="00FB3AB7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rel</w:t>
      </w:r>
      <w:proofErr w:type="spellEnd"/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"self"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FB3AB7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type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"application/</w:t>
      </w:r>
      <w:proofErr w:type="spellStart"/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atom+xml</w:t>
      </w:r>
      <w:proofErr w:type="spellEnd"/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proofErr w:type="spellStart"/>
      <w:r w:rsidRPr="00FB3AB7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hreflang</w:t>
      </w:r>
      <w:proofErr w:type="spellEnd"/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"de"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FB3AB7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title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 xml:space="preserve">"Dieses </w:t>
      </w:r>
      <w:proofErr w:type="spellStart"/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Dokument</w:t>
      </w:r>
      <w:proofErr w:type="spellEnd"/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</w:t>
      </w:r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/&gt;</w:t>
      </w:r>
      <w:r w:rsidRPr="00FB3AB7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 xml:space="preserve"> </w:t>
      </w:r>
    </w:p>
    <w:p w:rsidR="00FB3AB7" w:rsidRPr="00FB3AB7" w:rsidRDefault="00FB3AB7" w:rsidP="00FB3A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FB3AB7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 xml:space="preserve">&lt;!-- Link </w:t>
      </w:r>
      <w:proofErr w:type="spellStart"/>
      <w:r w:rsidRPr="00FB3AB7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>zum</w:t>
      </w:r>
      <w:proofErr w:type="spellEnd"/>
      <w:r w:rsidRPr="00FB3AB7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 xml:space="preserve"> Feed: </w:t>
      </w:r>
      <w:proofErr w:type="spellStart"/>
      <w:r w:rsidRPr="00FB3AB7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>andere</w:t>
      </w:r>
      <w:proofErr w:type="spellEnd"/>
      <w:r w:rsidRPr="00FB3AB7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 xml:space="preserve"> </w:t>
      </w:r>
      <w:proofErr w:type="spellStart"/>
      <w:r w:rsidRPr="00FB3AB7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>Sprache</w:t>
      </w:r>
      <w:proofErr w:type="spellEnd"/>
      <w:r w:rsidRPr="00FB3AB7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 xml:space="preserve"> --&gt;</w:t>
      </w:r>
      <w:r w:rsidRPr="00FB3AB7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 xml:space="preserve"> </w:t>
      </w:r>
    </w:p>
    <w:p w:rsidR="00FB3AB7" w:rsidRPr="00FB3AB7" w:rsidRDefault="00FB3AB7" w:rsidP="00FB3A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&lt;link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proofErr w:type="spellStart"/>
      <w:r w:rsidRPr="00FB3AB7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href</w:t>
      </w:r>
      <w:proofErr w:type="spellEnd"/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"http://example.ch/download/landesgrenzen.en.xml"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proofErr w:type="spellStart"/>
      <w:r w:rsidRPr="00FB3AB7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rel</w:t>
      </w:r>
      <w:proofErr w:type="spellEnd"/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"alternate"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FB3AB7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type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"application/</w:t>
      </w:r>
      <w:proofErr w:type="spellStart"/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atom+xml</w:t>
      </w:r>
      <w:proofErr w:type="spellEnd"/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proofErr w:type="spellStart"/>
      <w:r w:rsidRPr="00FB3AB7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hreflang</w:t>
      </w:r>
      <w:proofErr w:type="spellEnd"/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</w:t>
      </w:r>
      <w:proofErr w:type="spellStart"/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en</w:t>
      </w:r>
      <w:proofErr w:type="spellEnd"/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FB3AB7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title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"This document"</w:t>
      </w:r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/&gt;</w:t>
      </w:r>
      <w:r w:rsidRPr="00FB3AB7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 xml:space="preserve"> </w:t>
      </w:r>
    </w:p>
    <w:p w:rsidR="00FB3AB7" w:rsidRPr="00FB3AB7" w:rsidRDefault="00FB3AB7" w:rsidP="00FB3A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FB3AB7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 xml:space="preserve">&lt;!-- Link </w:t>
      </w:r>
      <w:proofErr w:type="spellStart"/>
      <w:r w:rsidRPr="00FB3AB7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>zum</w:t>
      </w:r>
      <w:proofErr w:type="spellEnd"/>
      <w:r w:rsidRPr="00FB3AB7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 xml:space="preserve"> </w:t>
      </w:r>
      <w:proofErr w:type="spellStart"/>
      <w:r w:rsidRPr="00FB3AB7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>Downloaddienst</w:t>
      </w:r>
      <w:proofErr w:type="spellEnd"/>
      <w:r w:rsidRPr="00FB3AB7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>-Feed --&gt;</w:t>
      </w:r>
      <w:r w:rsidRPr="00FB3AB7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 xml:space="preserve"> </w:t>
      </w:r>
    </w:p>
    <w:p w:rsidR="00FB3AB7" w:rsidRPr="00FB3AB7" w:rsidRDefault="00FB3AB7" w:rsidP="00FB3A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&lt;link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proofErr w:type="spellStart"/>
      <w:r w:rsidRPr="00FB3AB7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href</w:t>
      </w:r>
      <w:proofErr w:type="spellEnd"/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"http://example.ch/download/atom.muster.xml"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proofErr w:type="spellStart"/>
      <w:r w:rsidRPr="00FB3AB7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rel</w:t>
      </w:r>
      <w:proofErr w:type="spellEnd"/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"up"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FB3AB7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type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"application/</w:t>
      </w:r>
      <w:proofErr w:type="spellStart"/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atom+xml</w:t>
      </w:r>
      <w:proofErr w:type="spellEnd"/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proofErr w:type="spellStart"/>
      <w:r w:rsidRPr="00FB3AB7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hreflang</w:t>
      </w:r>
      <w:proofErr w:type="spellEnd"/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"de"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FB3AB7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title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</w:t>
      </w:r>
      <w:proofErr w:type="spellStart"/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Downloaddienst</w:t>
      </w:r>
      <w:proofErr w:type="spellEnd"/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-Feed"</w:t>
      </w:r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/&gt;</w:t>
      </w:r>
      <w:r w:rsidRPr="00FB3AB7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 xml:space="preserve"> </w:t>
      </w:r>
    </w:p>
    <w:p w:rsidR="00FB3AB7" w:rsidRPr="00FB3AB7" w:rsidRDefault="00FB3AB7" w:rsidP="00FB3A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fr-CH" w:eastAsia="de-DE"/>
        </w:rPr>
      </w:pPr>
      <w:r w:rsidRPr="00FB3AB7">
        <w:rPr>
          <w:rFonts w:ascii="Courier New" w:hAnsi="Courier New" w:cs="Courier New"/>
          <w:color w:val="008000"/>
          <w:sz w:val="16"/>
          <w:szCs w:val="20"/>
          <w:highlight w:val="white"/>
          <w:lang w:val="fr-CH" w:eastAsia="de-DE"/>
        </w:rPr>
        <w:t>&lt;!-- Identifier --&gt;</w:t>
      </w:r>
      <w:r w:rsidRPr="00FB3AB7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fr-CH" w:eastAsia="de-DE"/>
        </w:rPr>
        <w:t xml:space="preserve"> </w:t>
      </w:r>
    </w:p>
    <w:p w:rsidR="00FB3AB7" w:rsidRPr="00FB3AB7" w:rsidRDefault="00FB3AB7" w:rsidP="00FB3A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fr-CH" w:eastAsia="de-DE"/>
        </w:rPr>
      </w:pPr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val="fr-CH" w:eastAsia="de-DE"/>
        </w:rPr>
        <w:t>&lt;id&gt;</w:t>
      </w:r>
      <w:r w:rsidRPr="00FB3AB7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fr-CH" w:eastAsia="de-DE"/>
        </w:rPr>
        <w:t>http://example.ch/download/landesgrenzen.xml</w:t>
      </w:r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val="fr-CH" w:eastAsia="de-DE"/>
        </w:rPr>
        <w:t>&lt;/id&gt;</w:t>
      </w:r>
      <w:r w:rsidRPr="00FB3AB7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fr-CH" w:eastAsia="de-DE"/>
        </w:rPr>
        <w:t xml:space="preserve"> </w:t>
      </w:r>
    </w:p>
    <w:p w:rsidR="00FB3AB7" w:rsidRPr="00FB3AB7" w:rsidRDefault="00FB3AB7" w:rsidP="00FB3A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FB3AB7">
        <w:rPr>
          <w:rFonts w:ascii="Courier New" w:hAnsi="Courier New" w:cs="Courier New"/>
          <w:color w:val="008000"/>
          <w:sz w:val="16"/>
          <w:szCs w:val="20"/>
          <w:highlight w:val="white"/>
          <w:lang w:eastAsia="de-DE"/>
        </w:rPr>
        <w:t xml:space="preserve">&lt;!-- Nutzungsbedingungen und </w:t>
      </w:r>
      <w:proofErr w:type="spellStart"/>
      <w:r w:rsidRPr="00FB3AB7">
        <w:rPr>
          <w:rFonts w:ascii="Courier New" w:hAnsi="Courier New" w:cs="Courier New"/>
          <w:color w:val="008000"/>
          <w:sz w:val="16"/>
          <w:szCs w:val="20"/>
          <w:highlight w:val="white"/>
          <w:lang w:eastAsia="de-DE"/>
        </w:rPr>
        <w:t>Zugangsbeschraenkungen</w:t>
      </w:r>
      <w:proofErr w:type="spellEnd"/>
      <w:r w:rsidRPr="00FB3AB7">
        <w:rPr>
          <w:rFonts w:ascii="Courier New" w:hAnsi="Courier New" w:cs="Courier New"/>
          <w:color w:val="008000"/>
          <w:sz w:val="16"/>
          <w:szCs w:val="20"/>
          <w:highlight w:val="white"/>
          <w:lang w:eastAsia="de-DE"/>
        </w:rPr>
        <w:t xml:space="preserve"> --&gt;</w:t>
      </w:r>
      <w:r w:rsidRPr="00FB3AB7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 xml:space="preserve"> </w:t>
      </w:r>
    </w:p>
    <w:p w:rsidR="00FB3AB7" w:rsidRPr="00FB3AB7" w:rsidRDefault="00FB3AB7" w:rsidP="00FB3A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&lt;</w:t>
      </w:r>
      <w:proofErr w:type="spellStart"/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rights</w:t>
      </w:r>
      <w:proofErr w:type="spellEnd"/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&gt;</w:t>
      </w:r>
      <w:r w:rsidRPr="00FB3AB7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 xml:space="preserve">Nutzungsbedingungen und </w:t>
      </w:r>
      <w:proofErr w:type="spellStart"/>
      <w:r w:rsidRPr="00FB3AB7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>Zugangsbeschraenkungen</w:t>
      </w:r>
      <w:proofErr w:type="spellEnd"/>
      <w:r w:rsidRPr="00FB3AB7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 xml:space="preserve"> hier</w:t>
      </w:r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&lt;/</w:t>
      </w:r>
      <w:proofErr w:type="spellStart"/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rights</w:t>
      </w:r>
      <w:proofErr w:type="spellEnd"/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&gt;</w:t>
      </w:r>
      <w:r w:rsidRPr="00FB3AB7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 xml:space="preserve"> </w:t>
      </w:r>
    </w:p>
    <w:p w:rsidR="00FB3AB7" w:rsidRPr="00FB3AB7" w:rsidRDefault="00FB3AB7" w:rsidP="00FB3A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FB3AB7">
        <w:rPr>
          <w:rFonts w:ascii="Courier New" w:hAnsi="Courier New" w:cs="Courier New"/>
          <w:color w:val="008000"/>
          <w:sz w:val="16"/>
          <w:szCs w:val="20"/>
          <w:highlight w:val="white"/>
          <w:lang w:eastAsia="de-DE"/>
        </w:rPr>
        <w:t xml:space="preserve">&lt;!-- Datum Erstellung/Aktualisierung </w:t>
      </w:r>
      <w:commentRangeStart w:id="82"/>
      <w:commentRangeStart w:id="83"/>
      <w:ins w:id="84" w:author="Ziegler Stefan" w:date="2015-09-14T15:17:00Z">
        <w:r w:rsidR="00737FE0">
          <w:rPr>
            <w:rFonts w:ascii="Courier New" w:hAnsi="Courier New" w:cs="Courier New"/>
            <w:color w:val="008000"/>
            <w:sz w:val="16"/>
            <w:szCs w:val="20"/>
            <w:highlight w:val="white"/>
            <w:lang w:eastAsia="de-DE"/>
          </w:rPr>
          <w:t>des Datensatz</w:t>
        </w:r>
        <w:del w:id="85" w:author="Di Donato Pasquale" w:date="2015-09-14T16:13:00Z">
          <w:r w:rsidR="00737FE0" w:rsidDel="00C73268">
            <w:rPr>
              <w:rFonts w:ascii="Courier New" w:hAnsi="Courier New" w:cs="Courier New"/>
              <w:color w:val="008000"/>
              <w:sz w:val="16"/>
              <w:szCs w:val="20"/>
              <w:highlight w:val="white"/>
              <w:lang w:eastAsia="de-DE"/>
            </w:rPr>
            <w:delText>es</w:delText>
          </w:r>
        </w:del>
      </w:ins>
      <w:commentRangeEnd w:id="82"/>
      <w:ins w:id="86" w:author="Ziegler Stefan" w:date="2015-09-14T15:18:00Z">
        <w:del w:id="87" w:author="Di Donato Pasquale" w:date="2015-09-14T16:13:00Z">
          <w:r w:rsidR="00737FE0" w:rsidDel="00C73268">
            <w:rPr>
              <w:rStyle w:val="Rimandocommento"/>
              <w:rFonts w:eastAsia="Times New Roman"/>
              <w:lang w:eastAsia="de-CH"/>
            </w:rPr>
            <w:commentReference w:id="82"/>
          </w:r>
        </w:del>
      </w:ins>
      <w:commentRangeEnd w:id="83"/>
      <w:del w:id="88" w:author="Di Donato Pasquale" w:date="2015-09-14T16:13:00Z">
        <w:r w:rsidR="00C73268" w:rsidDel="00C73268">
          <w:rPr>
            <w:rStyle w:val="Rimandocommento"/>
            <w:rFonts w:eastAsia="Times New Roman"/>
            <w:lang w:eastAsia="de-CH"/>
          </w:rPr>
          <w:commentReference w:id="83"/>
        </w:r>
      </w:del>
      <w:ins w:id="89" w:author="Di Donato Pasquale" w:date="2015-09-14T16:13:00Z">
        <w:r w:rsidR="00C73268">
          <w:rPr>
            <w:rFonts w:ascii="Courier New" w:hAnsi="Courier New" w:cs="Courier New"/>
            <w:color w:val="008000"/>
            <w:sz w:val="16"/>
            <w:szCs w:val="20"/>
            <w:highlight w:val="white"/>
            <w:lang w:eastAsia="de-DE"/>
          </w:rPr>
          <w:t>-Feed</w:t>
        </w:r>
      </w:ins>
      <w:r w:rsidRPr="00FB3AB7">
        <w:rPr>
          <w:rFonts w:ascii="Courier New" w:hAnsi="Courier New" w:cs="Courier New"/>
          <w:color w:val="008000"/>
          <w:sz w:val="16"/>
          <w:szCs w:val="20"/>
          <w:highlight w:val="white"/>
          <w:lang w:eastAsia="de-DE"/>
        </w:rPr>
        <w:t>--&gt;</w:t>
      </w:r>
      <w:r w:rsidRPr="00FB3AB7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 xml:space="preserve"> </w:t>
      </w:r>
    </w:p>
    <w:p w:rsidR="00FB3AB7" w:rsidRPr="00FB3AB7" w:rsidRDefault="00FB3AB7" w:rsidP="00FB3A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&lt;</w:t>
      </w:r>
      <w:proofErr w:type="spellStart"/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updated</w:t>
      </w:r>
      <w:proofErr w:type="spellEnd"/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&gt;</w:t>
      </w:r>
      <w:r w:rsidRPr="00FB3AB7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>2015-09-11T18:45:00Z</w:t>
      </w:r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&lt;/</w:t>
      </w:r>
      <w:proofErr w:type="spellStart"/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updated</w:t>
      </w:r>
      <w:proofErr w:type="spellEnd"/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&gt;</w:t>
      </w:r>
      <w:r w:rsidRPr="00FB3AB7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 xml:space="preserve"> </w:t>
      </w:r>
    </w:p>
    <w:p w:rsidR="00FB3AB7" w:rsidRDefault="00FB3AB7" w:rsidP="00FB3A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FB3AB7">
        <w:rPr>
          <w:rFonts w:ascii="Courier New" w:hAnsi="Courier New" w:cs="Courier New"/>
          <w:color w:val="008000"/>
          <w:sz w:val="16"/>
          <w:szCs w:val="20"/>
          <w:highlight w:val="white"/>
          <w:lang w:eastAsia="de-DE"/>
        </w:rPr>
        <w:t>&lt;!-- Kontaktinformationen --&gt;</w:t>
      </w:r>
      <w:r w:rsidRPr="00FB3AB7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 xml:space="preserve"> </w:t>
      </w:r>
    </w:p>
    <w:p w:rsidR="00FB3AB7" w:rsidRPr="00C73268" w:rsidRDefault="00FB3AB7" w:rsidP="00FB3A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  <w:rPrChange w:id="90" w:author="Di Donato Pasquale" w:date="2015-09-14T16:08:00Z">
            <w:rPr>
              <w:rFonts w:ascii="Courier New" w:hAnsi="Courier New" w:cs="Courier New"/>
              <w:b/>
              <w:bCs/>
              <w:color w:val="000000"/>
              <w:sz w:val="16"/>
              <w:szCs w:val="20"/>
              <w:highlight w:val="white"/>
              <w:lang w:eastAsia="de-DE"/>
            </w:rPr>
          </w:rPrChange>
        </w:rPr>
      </w:pPr>
      <w:r w:rsidRPr="00C73268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  <w:rPrChange w:id="91" w:author="Di Donato Pasquale" w:date="2015-09-14T16:08:00Z">
            <w:rPr>
              <w:rFonts w:ascii="Courier New" w:hAnsi="Courier New" w:cs="Courier New"/>
              <w:color w:val="0000FF"/>
              <w:sz w:val="16"/>
              <w:szCs w:val="20"/>
              <w:highlight w:val="white"/>
              <w:lang w:eastAsia="de-DE"/>
            </w:rPr>
          </w:rPrChange>
        </w:rPr>
        <w:t>&lt;author&gt;</w:t>
      </w:r>
      <w:r w:rsidRPr="00C73268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  <w:rPrChange w:id="92" w:author="Di Donato Pasquale" w:date="2015-09-14T16:08:00Z">
            <w:rPr>
              <w:rFonts w:ascii="Courier New" w:hAnsi="Courier New" w:cs="Courier New"/>
              <w:b/>
              <w:bCs/>
              <w:color w:val="000000"/>
              <w:sz w:val="16"/>
              <w:szCs w:val="20"/>
              <w:highlight w:val="white"/>
              <w:lang w:eastAsia="de-DE"/>
            </w:rPr>
          </w:rPrChange>
        </w:rPr>
        <w:t xml:space="preserve"> </w:t>
      </w:r>
    </w:p>
    <w:p w:rsidR="00FB3AB7" w:rsidRPr="00C73268" w:rsidRDefault="00FB3AB7" w:rsidP="00FB3A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  <w:rPrChange w:id="93" w:author="Di Donato Pasquale" w:date="2015-09-14T16:08:00Z">
            <w:rPr>
              <w:rFonts w:ascii="Courier New" w:hAnsi="Courier New" w:cs="Courier New"/>
              <w:b/>
              <w:bCs/>
              <w:color w:val="000000"/>
              <w:sz w:val="16"/>
              <w:szCs w:val="20"/>
              <w:highlight w:val="white"/>
              <w:lang w:eastAsia="de-DE"/>
            </w:rPr>
          </w:rPrChange>
        </w:rPr>
      </w:pPr>
      <w:r w:rsidRPr="00C73268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  <w:rPrChange w:id="94" w:author="Di Donato Pasquale" w:date="2015-09-14T16:08:00Z">
            <w:rPr>
              <w:rFonts w:ascii="Courier New" w:hAnsi="Courier New" w:cs="Courier New"/>
              <w:color w:val="0000FF"/>
              <w:sz w:val="16"/>
              <w:szCs w:val="20"/>
              <w:highlight w:val="white"/>
              <w:lang w:eastAsia="de-DE"/>
            </w:rPr>
          </w:rPrChange>
        </w:rPr>
        <w:t>&lt;name&gt;</w:t>
      </w:r>
      <w:proofErr w:type="spellStart"/>
      <w:r w:rsidRPr="00C73268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  <w:rPrChange w:id="95" w:author="Di Donato Pasquale" w:date="2015-09-14T16:08:00Z">
            <w:rPr>
              <w:rFonts w:ascii="Courier New" w:hAnsi="Courier New" w:cs="Courier New"/>
              <w:b/>
              <w:bCs/>
              <w:color w:val="000000"/>
              <w:sz w:val="16"/>
              <w:szCs w:val="20"/>
              <w:highlight w:val="white"/>
              <w:lang w:eastAsia="de-DE"/>
            </w:rPr>
          </w:rPrChange>
        </w:rPr>
        <w:t>Organisation</w:t>
      </w:r>
      <w:proofErr w:type="spellEnd"/>
      <w:r w:rsidRPr="00C73268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  <w:rPrChange w:id="96" w:author="Di Donato Pasquale" w:date="2015-09-14T16:08:00Z">
            <w:rPr>
              <w:rFonts w:ascii="Courier New" w:hAnsi="Courier New" w:cs="Courier New"/>
              <w:color w:val="0000FF"/>
              <w:sz w:val="16"/>
              <w:szCs w:val="20"/>
              <w:highlight w:val="white"/>
              <w:lang w:eastAsia="de-DE"/>
            </w:rPr>
          </w:rPrChange>
        </w:rPr>
        <w:t>&lt;/name&gt;</w:t>
      </w:r>
      <w:r w:rsidRPr="00C73268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  <w:rPrChange w:id="97" w:author="Di Donato Pasquale" w:date="2015-09-14T16:08:00Z">
            <w:rPr>
              <w:rFonts w:ascii="Courier New" w:hAnsi="Courier New" w:cs="Courier New"/>
              <w:b/>
              <w:bCs/>
              <w:color w:val="000000"/>
              <w:sz w:val="16"/>
              <w:szCs w:val="20"/>
              <w:highlight w:val="white"/>
              <w:lang w:eastAsia="de-DE"/>
            </w:rPr>
          </w:rPrChange>
        </w:rPr>
        <w:t xml:space="preserve"> </w:t>
      </w:r>
    </w:p>
    <w:p w:rsidR="00FB3AB7" w:rsidRPr="00C73268" w:rsidRDefault="00FB3AB7" w:rsidP="00FB3A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  <w:rPrChange w:id="98" w:author="Di Donato Pasquale" w:date="2015-09-14T16:08:00Z">
            <w:rPr>
              <w:rFonts w:ascii="Courier New" w:hAnsi="Courier New" w:cs="Courier New"/>
              <w:b/>
              <w:bCs/>
              <w:color w:val="000000"/>
              <w:sz w:val="16"/>
              <w:szCs w:val="20"/>
              <w:highlight w:val="white"/>
              <w:lang w:eastAsia="de-DE"/>
            </w:rPr>
          </w:rPrChange>
        </w:rPr>
      </w:pPr>
      <w:r w:rsidRPr="00C73268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  <w:rPrChange w:id="99" w:author="Di Donato Pasquale" w:date="2015-09-14T16:08:00Z">
            <w:rPr>
              <w:rFonts w:ascii="Courier New" w:hAnsi="Courier New" w:cs="Courier New"/>
              <w:color w:val="0000FF"/>
              <w:sz w:val="16"/>
              <w:szCs w:val="20"/>
              <w:highlight w:val="white"/>
              <w:lang w:eastAsia="de-DE"/>
            </w:rPr>
          </w:rPrChange>
        </w:rPr>
        <w:t>&lt;email&gt;</w:t>
      </w:r>
      <w:r w:rsidRPr="00C73268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  <w:rPrChange w:id="100" w:author="Di Donato Pasquale" w:date="2015-09-14T16:08:00Z">
            <w:rPr>
              <w:rFonts w:ascii="Courier New" w:hAnsi="Courier New" w:cs="Courier New"/>
              <w:b/>
              <w:bCs/>
              <w:color w:val="000000"/>
              <w:sz w:val="16"/>
              <w:szCs w:val="20"/>
              <w:highlight w:val="white"/>
              <w:lang w:eastAsia="de-DE"/>
            </w:rPr>
          </w:rPrChange>
        </w:rPr>
        <w:t>example@example.com</w:t>
      </w:r>
      <w:r w:rsidRPr="00C73268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  <w:rPrChange w:id="101" w:author="Di Donato Pasquale" w:date="2015-09-14T16:08:00Z">
            <w:rPr>
              <w:rFonts w:ascii="Courier New" w:hAnsi="Courier New" w:cs="Courier New"/>
              <w:color w:val="0000FF"/>
              <w:sz w:val="16"/>
              <w:szCs w:val="20"/>
              <w:highlight w:val="white"/>
              <w:lang w:eastAsia="de-DE"/>
            </w:rPr>
          </w:rPrChange>
        </w:rPr>
        <w:t>&lt;/email&gt;</w:t>
      </w:r>
      <w:r w:rsidRPr="00C73268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  <w:rPrChange w:id="102" w:author="Di Donato Pasquale" w:date="2015-09-14T16:08:00Z">
            <w:rPr>
              <w:rFonts w:ascii="Courier New" w:hAnsi="Courier New" w:cs="Courier New"/>
              <w:b/>
              <w:bCs/>
              <w:color w:val="000000"/>
              <w:sz w:val="16"/>
              <w:szCs w:val="20"/>
              <w:highlight w:val="white"/>
              <w:lang w:eastAsia="de-DE"/>
            </w:rPr>
          </w:rPrChange>
        </w:rPr>
        <w:t xml:space="preserve"> </w:t>
      </w:r>
    </w:p>
    <w:p w:rsidR="00FB3AB7" w:rsidRPr="00FB3AB7" w:rsidRDefault="00FB3AB7" w:rsidP="00FB3A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&lt;/</w:t>
      </w:r>
      <w:proofErr w:type="spellStart"/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author</w:t>
      </w:r>
      <w:proofErr w:type="spellEnd"/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&gt;</w:t>
      </w:r>
      <w:r w:rsidRPr="00FB3AB7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 xml:space="preserve"> </w:t>
      </w:r>
    </w:p>
    <w:p w:rsidR="00FB3AB7" w:rsidRPr="00FB3AB7" w:rsidRDefault="00FB3AB7" w:rsidP="00FB3A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FB3AB7">
        <w:rPr>
          <w:rFonts w:ascii="Courier New" w:hAnsi="Courier New" w:cs="Courier New"/>
          <w:color w:val="008000"/>
          <w:sz w:val="16"/>
          <w:szCs w:val="20"/>
          <w:highlight w:val="white"/>
          <w:lang w:eastAsia="de-DE"/>
        </w:rPr>
        <w:t>&lt;!-- Vordefinierter Download im INTERLIS-Format und CRS EPSG:21781 --&gt;</w:t>
      </w:r>
      <w:r w:rsidRPr="00FB3AB7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 xml:space="preserve"> </w:t>
      </w:r>
    </w:p>
    <w:p w:rsidR="00FB3AB7" w:rsidRPr="00FB3AB7" w:rsidRDefault="00FB3AB7" w:rsidP="00FB3A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&lt;entry&gt;</w:t>
      </w:r>
      <w:r w:rsidRPr="00FB3AB7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 xml:space="preserve"> </w:t>
      </w:r>
    </w:p>
    <w:p w:rsidR="00FB3AB7" w:rsidRPr="00FB3AB7" w:rsidRDefault="00FB3AB7" w:rsidP="00FB3A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&lt;title&gt;</w:t>
      </w:r>
      <w:proofErr w:type="spellStart"/>
      <w:r w:rsidRPr="00FB3AB7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>Landesgrenzen</w:t>
      </w:r>
      <w:proofErr w:type="spellEnd"/>
      <w:r w:rsidRPr="00FB3AB7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 xml:space="preserve"> EPSG:21781 (XTF)</w:t>
      </w:r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&lt;/title&gt;</w:t>
      </w:r>
      <w:r w:rsidRPr="00FB3AB7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 xml:space="preserve"> </w:t>
      </w:r>
    </w:p>
    <w:p w:rsidR="00FB3AB7" w:rsidRPr="00FB3AB7" w:rsidRDefault="00FB3AB7" w:rsidP="00FB3A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FB3AB7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>&lt;!--file download link--&gt;</w:t>
      </w:r>
      <w:r w:rsidRPr="00FB3AB7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 xml:space="preserve"> </w:t>
      </w:r>
    </w:p>
    <w:p w:rsidR="00FB3AB7" w:rsidRDefault="00FB3AB7" w:rsidP="00FB3A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&lt;link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 xml:space="preserve"> </w:t>
      </w:r>
      <w:proofErr w:type="spellStart"/>
      <w:r w:rsidRPr="00FB3AB7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rel</w:t>
      </w:r>
      <w:proofErr w:type="spellEnd"/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>=</w:t>
      </w:r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</w:t>
      </w:r>
      <w:proofErr w:type="spellStart"/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alternate</w:t>
      </w:r>
      <w:proofErr w:type="spellEnd"/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 xml:space="preserve"> </w:t>
      </w:r>
      <w:proofErr w:type="spellStart"/>
      <w:r w:rsidRPr="00FB3AB7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href</w:t>
      </w:r>
      <w:proofErr w:type="spellEnd"/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>=</w:t>
      </w:r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"http://example.ch/</w:t>
      </w:r>
      <w:proofErr w:type="spellStart"/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data</w:t>
      </w:r>
      <w:proofErr w:type="spellEnd"/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/INTERLIS/LV03/</w:t>
      </w:r>
      <w:proofErr w:type="spellStart"/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landesgrenzen.xtf</w:t>
      </w:r>
      <w:proofErr w:type="spellEnd"/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 xml:space="preserve"> </w:t>
      </w:r>
      <w:r w:rsidRPr="00FB3AB7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t</w:t>
      </w:r>
      <w:r w:rsidRPr="00FB3AB7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y</w:t>
      </w:r>
      <w:r w:rsidRPr="00FB3AB7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pe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>=</w:t>
      </w:r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</w:t>
      </w:r>
      <w:proofErr w:type="spellStart"/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application</w:t>
      </w:r>
      <w:proofErr w:type="spellEnd"/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/</w:t>
      </w:r>
      <w:proofErr w:type="spellStart"/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interlis+xml;version</w:t>
      </w:r>
      <w:proofErr w:type="spellEnd"/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=2.3"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 xml:space="preserve"> </w:t>
      </w:r>
      <w:proofErr w:type="spellStart"/>
      <w:r w:rsidRPr="00FB3AB7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hreflang</w:t>
      </w:r>
      <w:proofErr w:type="spellEnd"/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>=</w:t>
      </w:r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"de"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 xml:space="preserve"> </w:t>
      </w:r>
      <w:proofErr w:type="spellStart"/>
      <w:r w:rsidRPr="00FB3AB7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length</w:t>
      </w:r>
      <w:proofErr w:type="spellEnd"/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>=</w:t>
      </w:r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"34987"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 xml:space="preserve"> </w:t>
      </w:r>
      <w:r w:rsidRPr="00FB3AB7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title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>=</w:t>
      </w:r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"Landesgrenzen der Schweiz - EPSG:21781/XTF"</w:t>
      </w:r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/&gt;</w:t>
      </w:r>
      <w:r w:rsidRPr="00FB3AB7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 xml:space="preserve"> </w:t>
      </w:r>
    </w:p>
    <w:p w:rsidR="00103FAC" w:rsidRPr="00DC0319" w:rsidRDefault="00103FAC" w:rsidP="00103FA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&lt;summary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type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</w:t>
      </w:r>
      <w:proofErr w:type="spellStart"/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xhtml</w:t>
      </w:r>
      <w:proofErr w:type="spellEnd"/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</w:t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&gt;</w:t>
      </w:r>
    </w:p>
    <w:p w:rsidR="00103FAC" w:rsidRPr="00DC0319" w:rsidRDefault="00103FAC" w:rsidP="00103FA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ab/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xhtml:div</w:t>
      </w:r>
      <w:proofErr w:type="spellEnd"/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proofErr w:type="spellStart"/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xmlns:xhtml</w:t>
      </w:r>
      <w:proofErr w:type="spellEnd"/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"http://www.w3.org/1999/xhtml"</w:t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&gt;</w:t>
      </w:r>
    </w:p>
    <w:p w:rsidR="00103FAC" w:rsidRPr="00DC0319" w:rsidRDefault="00103FAC" w:rsidP="00103FA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ab/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ab/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xhtml:p</w:t>
      </w:r>
      <w:proofErr w:type="spellEnd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&gt;</w:t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 xml:space="preserve">Das </w:t>
      </w:r>
      <w:proofErr w:type="spellStart"/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>ist</w:t>
      </w:r>
      <w:proofErr w:type="spellEnd"/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xhtml:b</w:t>
      </w:r>
      <w:proofErr w:type="spellEnd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&gt;</w:t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>XHTML</w:t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&lt;/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xhtml:b</w:t>
      </w:r>
      <w:proofErr w:type="spellEnd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&gt;</w:t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>.</w:t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&lt;/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xhtml:p</w:t>
      </w:r>
      <w:proofErr w:type="spellEnd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&gt;</w:t>
      </w:r>
    </w:p>
    <w:p w:rsidR="00103FAC" w:rsidRPr="00DC0319" w:rsidRDefault="00103FAC" w:rsidP="00103FA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ab/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ab/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&lt;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xhtml:p</w:t>
      </w:r>
      <w:proofErr w:type="spellEnd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&gt;</w:t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>Die Landesgrenzen der Schweiz</w:t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&lt;/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xhtml:p</w:t>
      </w:r>
      <w:proofErr w:type="spellEnd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&gt;</w:t>
      </w:r>
    </w:p>
    <w:p w:rsidR="00082F32" w:rsidRPr="00DC0319" w:rsidRDefault="00103FAC" w:rsidP="00082F3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16"/>
          <w:szCs w:val="20"/>
          <w:lang w:val="en-US" w:eastAsia="de-DE"/>
        </w:rPr>
      </w:pP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ab/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ab/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xhtml:p</w:t>
      </w:r>
      <w:proofErr w:type="spellEnd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&gt;</w:t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 xml:space="preserve">Download: </w:t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xhtml:a</w:t>
      </w:r>
      <w:proofErr w:type="spellEnd"/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proofErr w:type="spellStart"/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href</w:t>
      </w:r>
      <w:proofErr w:type="spellEnd"/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</w:t>
      </w:r>
      <w:r w:rsidRPr="00103FAC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 xml:space="preserve"> http://example.ch/data/INTERLIS/LV03/landesgrenzen.xtf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</w:t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&gt;</w:t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>INTERLIS/LV03</w:t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&lt;/xhtml:a&gt;</w:t>
      </w:r>
    </w:p>
    <w:p w:rsidR="00103FAC" w:rsidRPr="00DC0319" w:rsidRDefault="00103FAC" w:rsidP="00103FA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&lt;/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xhtml:p</w:t>
      </w:r>
      <w:proofErr w:type="spellEnd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&gt;</w:t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ab/>
      </w:r>
    </w:p>
    <w:p w:rsidR="00103FAC" w:rsidRPr="00DC0319" w:rsidRDefault="00103FAC" w:rsidP="00103FA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ab/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&lt;/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xhtml:div</w:t>
      </w:r>
      <w:proofErr w:type="spellEnd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&gt;</w:t>
      </w:r>
    </w:p>
    <w:p w:rsidR="00103FAC" w:rsidRPr="00DC0319" w:rsidRDefault="00103FAC" w:rsidP="00103FA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&lt;/summary&gt;</w:t>
      </w:r>
    </w:p>
    <w:p w:rsidR="00FB3AB7" w:rsidRPr="00103FAC" w:rsidRDefault="00FB3AB7" w:rsidP="00FB3A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103FAC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&lt;id&gt;</w:t>
      </w:r>
      <w:r w:rsidRPr="00103FAC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>http://example.ch/data/INTERLIS/LV03/landesgrenzen.xtf</w:t>
      </w:r>
      <w:r w:rsidRPr="00103FAC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&lt;/id&gt;</w:t>
      </w:r>
      <w:r w:rsidRPr="00103FAC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 xml:space="preserve"> </w:t>
      </w:r>
    </w:p>
    <w:p w:rsidR="00FB3AB7" w:rsidRPr="00FB3AB7" w:rsidRDefault="00FB3AB7" w:rsidP="00FB3A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&lt;updated&gt;</w:t>
      </w:r>
      <w:commentRangeStart w:id="103"/>
      <w:commentRangeStart w:id="104"/>
      <w:r w:rsidRPr="00FB3AB7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>2011-06-15T11:12:34Z</w:t>
      </w:r>
      <w:commentRangeEnd w:id="103"/>
      <w:r w:rsidR="001C141B">
        <w:rPr>
          <w:rStyle w:val="Rimandocommento"/>
          <w:rFonts w:eastAsia="Times New Roman"/>
          <w:lang w:eastAsia="de-CH"/>
        </w:rPr>
        <w:commentReference w:id="103"/>
      </w:r>
      <w:commentRangeEnd w:id="104"/>
      <w:r w:rsidR="00BB048E">
        <w:rPr>
          <w:rStyle w:val="Rimandocommento"/>
          <w:rFonts w:eastAsia="Times New Roman"/>
          <w:lang w:eastAsia="de-CH"/>
        </w:rPr>
        <w:commentReference w:id="104"/>
      </w:r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&lt;/updated&gt;</w:t>
      </w:r>
      <w:r w:rsidRPr="00FB3AB7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 xml:space="preserve"> </w:t>
      </w:r>
    </w:p>
    <w:p w:rsidR="00FB3AB7" w:rsidRPr="00FB3AB7" w:rsidRDefault="00FB3AB7" w:rsidP="00FB3A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&lt;category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FB3AB7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term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"http://www.opengis.net/def/crs/EPSG/0/21781"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FB3AB7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label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"LV03"</w:t>
      </w:r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/&gt;</w:t>
      </w:r>
      <w:r w:rsidRPr="00FB3AB7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 xml:space="preserve"> </w:t>
      </w:r>
    </w:p>
    <w:p w:rsidR="00FB3AB7" w:rsidRPr="00FB3AB7" w:rsidRDefault="00FB3AB7" w:rsidP="00FB3A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&lt;/</w:t>
      </w:r>
      <w:proofErr w:type="spellStart"/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entry</w:t>
      </w:r>
      <w:proofErr w:type="spellEnd"/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&gt;</w:t>
      </w:r>
      <w:r w:rsidRPr="00FB3AB7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 xml:space="preserve"> </w:t>
      </w:r>
    </w:p>
    <w:p w:rsidR="00FB3AB7" w:rsidRPr="00FB3AB7" w:rsidRDefault="00FB3AB7" w:rsidP="00FB3A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FB3AB7">
        <w:rPr>
          <w:rFonts w:ascii="Courier New" w:hAnsi="Courier New" w:cs="Courier New"/>
          <w:color w:val="008000"/>
          <w:sz w:val="16"/>
          <w:szCs w:val="20"/>
          <w:highlight w:val="white"/>
          <w:lang w:eastAsia="de-DE"/>
        </w:rPr>
        <w:t>&lt;!-- Vordefinierter Download im INTERLIS-GML und CRS EPSG:2056 --&gt;</w:t>
      </w:r>
      <w:r w:rsidRPr="00FB3AB7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 xml:space="preserve"> </w:t>
      </w:r>
    </w:p>
    <w:p w:rsidR="00FB3AB7" w:rsidRPr="00FB3AB7" w:rsidRDefault="00FB3AB7" w:rsidP="00FB3A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&lt;entry&gt;</w:t>
      </w:r>
      <w:r w:rsidRPr="00FB3AB7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 xml:space="preserve"> </w:t>
      </w:r>
    </w:p>
    <w:p w:rsidR="00FB3AB7" w:rsidRPr="00FB3AB7" w:rsidRDefault="00FB3AB7" w:rsidP="00FB3A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&lt;title&gt;</w:t>
      </w:r>
      <w:proofErr w:type="spellStart"/>
      <w:r w:rsidRPr="00FB3AB7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>Landesgrenzen</w:t>
      </w:r>
      <w:proofErr w:type="spellEnd"/>
      <w:r w:rsidRPr="00FB3AB7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 xml:space="preserve"> EPSG:2056 (GML)</w:t>
      </w:r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&lt;/title&gt;</w:t>
      </w:r>
      <w:r w:rsidRPr="00FB3AB7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 xml:space="preserve"> </w:t>
      </w:r>
    </w:p>
    <w:p w:rsidR="00FB3AB7" w:rsidRPr="00FB3AB7" w:rsidRDefault="00FB3AB7" w:rsidP="00FB3A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FB3AB7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>&lt;!--file download link--&gt;</w:t>
      </w:r>
      <w:r w:rsidRPr="00FB3AB7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 xml:space="preserve"> </w:t>
      </w:r>
    </w:p>
    <w:p w:rsidR="00FB3AB7" w:rsidRDefault="00FB3AB7" w:rsidP="00FB3A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&lt;link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 xml:space="preserve"> </w:t>
      </w:r>
      <w:proofErr w:type="spellStart"/>
      <w:r w:rsidRPr="00FB3AB7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rel</w:t>
      </w:r>
      <w:proofErr w:type="spellEnd"/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>=</w:t>
      </w:r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</w:t>
      </w:r>
      <w:proofErr w:type="spellStart"/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alternate</w:t>
      </w:r>
      <w:proofErr w:type="spellEnd"/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 xml:space="preserve"> </w:t>
      </w:r>
      <w:proofErr w:type="spellStart"/>
      <w:r w:rsidRPr="00FB3AB7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href</w:t>
      </w:r>
      <w:proofErr w:type="spellEnd"/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>=</w:t>
      </w:r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"http://example.ch/</w:t>
      </w:r>
      <w:proofErr w:type="spellStart"/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data</w:t>
      </w:r>
      <w:proofErr w:type="spellEnd"/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/INTERLIS/LV95/</w:t>
      </w:r>
      <w:proofErr w:type="spellStart"/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landesgrenzen.gml</w:t>
      </w:r>
      <w:proofErr w:type="spellEnd"/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 xml:space="preserve"> </w:t>
      </w:r>
      <w:r w:rsidRPr="00FB3AB7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t</w:t>
      </w:r>
      <w:r w:rsidRPr="00FB3AB7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y</w:t>
      </w:r>
      <w:r w:rsidRPr="00FB3AB7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pe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>=</w:t>
      </w:r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</w:t>
      </w:r>
      <w:proofErr w:type="spellStart"/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application</w:t>
      </w:r>
      <w:proofErr w:type="spellEnd"/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/</w:t>
      </w:r>
      <w:proofErr w:type="spellStart"/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gml+xml;version</w:t>
      </w:r>
      <w:proofErr w:type="spellEnd"/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=3.2"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 xml:space="preserve"> </w:t>
      </w:r>
      <w:proofErr w:type="spellStart"/>
      <w:r w:rsidRPr="00FB3AB7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hreflang</w:t>
      </w:r>
      <w:proofErr w:type="spellEnd"/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>=</w:t>
      </w:r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"de"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 xml:space="preserve"> </w:t>
      </w:r>
      <w:proofErr w:type="spellStart"/>
      <w:r w:rsidRPr="00FB3AB7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length</w:t>
      </w:r>
      <w:proofErr w:type="spellEnd"/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>=</w:t>
      </w:r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"37762"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 xml:space="preserve"> </w:t>
      </w:r>
      <w:r w:rsidRPr="00FB3AB7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title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>=</w:t>
      </w:r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"Landesgrenzen der Schweiz - EPSG:2056/GML"</w:t>
      </w:r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/&gt;</w:t>
      </w:r>
      <w:r w:rsidRPr="00FB3AB7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 xml:space="preserve"> </w:t>
      </w:r>
    </w:p>
    <w:p w:rsidR="00D66CE3" w:rsidRPr="00DC0319" w:rsidRDefault="00D66CE3" w:rsidP="00D66CE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&lt;summary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type</w:t>
      </w:r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</w:t>
      </w:r>
      <w:proofErr w:type="spellStart"/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xhtml</w:t>
      </w:r>
      <w:proofErr w:type="spellEnd"/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</w:t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&gt;</w:t>
      </w:r>
    </w:p>
    <w:p w:rsidR="00D66CE3" w:rsidRPr="00DC0319" w:rsidRDefault="00D66CE3" w:rsidP="00D66CE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ab/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xhtml:div</w:t>
      </w:r>
      <w:proofErr w:type="spellEnd"/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proofErr w:type="spellStart"/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xmlns:xhtml</w:t>
      </w:r>
      <w:proofErr w:type="spellEnd"/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"http://www.w3.org/1999/xhtml"</w:t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&gt;</w:t>
      </w:r>
    </w:p>
    <w:p w:rsidR="00D66CE3" w:rsidRPr="00DC0319" w:rsidRDefault="00D66CE3" w:rsidP="00D66CE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ab/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ab/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xhtml:p</w:t>
      </w:r>
      <w:proofErr w:type="spellEnd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&gt;</w:t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 xml:space="preserve">Das </w:t>
      </w:r>
      <w:proofErr w:type="spellStart"/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>ist</w:t>
      </w:r>
      <w:proofErr w:type="spellEnd"/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xhtml:b</w:t>
      </w:r>
      <w:proofErr w:type="spellEnd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&gt;</w:t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>XHTML</w:t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&lt;/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xhtml:b</w:t>
      </w:r>
      <w:proofErr w:type="spellEnd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&gt;</w:t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>.</w:t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&lt;/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xhtml:p</w:t>
      </w:r>
      <w:proofErr w:type="spellEnd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&gt;</w:t>
      </w:r>
    </w:p>
    <w:p w:rsidR="00D66CE3" w:rsidRPr="00DC0319" w:rsidRDefault="00D66CE3" w:rsidP="00D66CE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ab/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ab/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&lt;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xhtml:p</w:t>
      </w:r>
      <w:proofErr w:type="spellEnd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&gt;</w:t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>Die Landesgrenzen der Schweiz</w:t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&lt;/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xhtml:p</w:t>
      </w:r>
      <w:proofErr w:type="spellEnd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&gt;</w:t>
      </w:r>
    </w:p>
    <w:p w:rsidR="00D66CE3" w:rsidRPr="00DC0319" w:rsidRDefault="00D66CE3" w:rsidP="00D66CE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16"/>
          <w:szCs w:val="20"/>
          <w:lang w:val="en-US" w:eastAsia="de-DE"/>
        </w:rPr>
      </w:pP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ab/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ab/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xhtml:p</w:t>
      </w:r>
      <w:proofErr w:type="spellEnd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&gt;</w:t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 xml:space="preserve">Download: </w:t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xhtml:a</w:t>
      </w:r>
      <w:proofErr w:type="spellEnd"/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proofErr w:type="spellStart"/>
      <w:r w:rsidRPr="00DC0319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href</w:t>
      </w:r>
      <w:proofErr w:type="spellEnd"/>
      <w:r w:rsidRPr="00DC0319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</w:t>
      </w:r>
      <w:r w:rsidRPr="00103FAC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 xml:space="preserve"> http://example.ch/data/INTERLIS/LV</w:t>
      </w:r>
      <w:r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95</w:t>
      </w:r>
      <w:r w:rsidRPr="00103FAC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/landesgrenzen.</w:t>
      </w:r>
      <w:r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gml</w:t>
      </w:r>
      <w:r w:rsidRPr="00DC031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</w:t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&gt;</w:t>
      </w:r>
      <w:r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>GML</w:t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>/LV</w:t>
      </w:r>
      <w:r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>95</w:t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&lt;/xhtml:a&gt;</w:t>
      </w:r>
    </w:p>
    <w:p w:rsidR="00D66CE3" w:rsidRPr="00DC0319" w:rsidRDefault="00D66CE3" w:rsidP="00D66CE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&lt;/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xhtml:p</w:t>
      </w:r>
      <w:proofErr w:type="spellEnd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&gt;</w:t>
      </w: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ab/>
      </w:r>
    </w:p>
    <w:p w:rsidR="00D66CE3" w:rsidRPr="00DC0319" w:rsidRDefault="00D66CE3" w:rsidP="00D66CE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DC031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ab/>
      </w: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&lt;/</w:t>
      </w:r>
      <w:proofErr w:type="spellStart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xhtml:div</w:t>
      </w:r>
      <w:proofErr w:type="spellEnd"/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&gt;</w:t>
      </w:r>
    </w:p>
    <w:p w:rsidR="00D66CE3" w:rsidRPr="00D66CE3" w:rsidRDefault="00D66CE3" w:rsidP="00FB3A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DC0319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&lt;/summary&gt;</w:t>
      </w:r>
    </w:p>
    <w:p w:rsidR="00FB3AB7" w:rsidRPr="00DD21A6" w:rsidRDefault="00FB3AB7" w:rsidP="00FB3A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DD21A6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&lt;id&gt;</w:t>
      </w:r>
      <w:r w:rsidRPr="00DD21A6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>http://example.ch/data/INTERLIS/LV95/landesgrenzen.gml</w:t>
      </w:r>
      <w:r w:rsidRPr="00DD21A6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&lt;/id&gt;</w:t>
      </w:r>
      <w:r w:rsidRPr="00DD21A6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 xml:space="preserve"> </w:t>
      </w:r>
    </w:p>
    <w:p w:rsidR="00FB3AB7" w:rsidRPr="00FB3AB7" w:rsidRDefault="00FB3AB7" w:rsidP="00FB3A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&lt;updated&gt;</w:t>
      </w:r>
      <w:r w:rsidRPr="00FB3AB7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>2011-06-14T12:22:09Z</w:t>
      </w:r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&lt;/updated&gt;</w:t>
      </w:r>
      <w:r w:rsidRPr="00FB3AB7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 xml:space="preserve"> </w:t>
      </w:r>
    </w:p>
    <w:p w:rsidR="00FB3AB7" w:rsidRPr="00FB3AB7" w:rsidRDefault="00FB3AB7" w:rsidP="00FB3A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&lt;category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FB3AB7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term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"http://www.opengis.net/def/crs/EPSG/0/2056"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FB3AB7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label</w:t>
      </w:r>
      <w:r w:rsidRPr="00FB3AB7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FB3AB7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"LV95"</w:t>
      </w:r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/&gt;</w:t>
      </w:r>
      <w:r w:rsidRPr="00FB3AB7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 xml:space="preserve"> </w:t>
      </w:r>
    </w:p>
    <w:p w:rsidR="00FB3AB7" w:rsidRDefault="00FB3AB7" w:rsidP="00FB3A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</w:pPr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&lt;/entry&gt;</w:t>
      </w:r>
    </w:p>
    <w:p w:rsidR="00FB3AB7" w:rsidRPr="00FB3AB7" w:rsidRDefault="00FB3AB7" w:rsidP="00FB3AB7">
      <w:pPr>
        <w:autoSpaceDE w:val="0"/>
        <w:autoSpaceDN w:val="0"/>
        <w:adjustRightInd w:val="0"/>
        <w:spacing w:line="240" w:lineRule="auto"/>
        <w:rPr>
          <w:sz w:val="16"/>
          <w:lang w:eastAsia="de-CH"/>
        </w:rPr>
      </w:pPr>
      <w:r w:rsidRPr="00FB3AB7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&lt;/feed&gt;</w:t>
      </w:r>
    </w:p>
    <w:p w:rsidR="00381AD0" w:rsidRPr="00BA501A" w:rsidRDefault="00381AD0" w:rsidP="004A1573">
      <w:pPr>
        <w:rPr>
          <w:lang w:eastAsia="de-CH"/>
        </w:rPr>
      </w:pPr>
    </w:p>
    <w:tbl>
      <w:tblPr>
        <w:tblStyle w:val="Sfondochiaro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6"/>
        <w:gridCol w:w="436"/>
        <w:gridCol w:w="3075"/>
      </w:tblGrid>
      <w:tr w:rsidR="00FB3AB7" w:rsidTr="002B1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2" w:type="dxa"/>
            <w:gridSpan w:val="2"/>
          </w:tcPr>
          <w:p w:rsidR="00FB3AB7" w:rsidRDefault="00FB3AB7" w:rsidP="00FB3AB7">
            <w:pPr>
              <w:rPr>
                <w:lang w:eastAsia="de-CH"/>
              </w:rPr>
            </w:pPr>
            <w:r>
              <w:rPr>
                <w:lang w:eastAsia="de-CH"/>
              </w:rPr>
              <w:t>Atom Datensatz-Feed Elemente (</w:t>
            </w:r>
            <w:r w:rsidRPr="00AB5657">
              <w:rPr>
                <w:u w:val="single"/>
                <w:lang w:eastAsia="de-CH"/>
              </w:rPr>
              <w:t>M</w:t>
            </w:r>
            <w:r>
              <w:rPr>
                <w:lang w:eastAsia="de-CH"/>
              </w:rPr>
              <w:t>uss)</w:t>
            </w:r>
          </w:p>
        </w:tc>
        <w:tc>
          <w:tcPr>
            <w:tcW w:w="3075" w:type="dxa"/>
          </w:tcPr>
          <w:p w:rsidR="00FB3AB7" w:rsidRDefault="00FB3AB7" w:rsidP="002B17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Bemerkung</w:t>
            </w:r>
          </w:p>
        </w:tc>
      </w:tr>
      <w:tr w:rsidR="00FB3AB7" w:rsidTr="002B1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6" w:type="dxa"/>
          </w:tcPr>
          <w:p w:rsidR="00FB3AB7" w:rsidRDefault="00FB3AB7" w:rsidP="002B1703">
            <w:pPr>
              <w:rPr>
                <w:b w:val="0"/>
                <w:bCs w:val="0"/>
                <w:lang w:eastAsia="de-CH"/>
              </w:rPr>
            </w:pPr>
            <w:proofErr w:type="spellStart"/>
            <w:r>
              <w:rPr>
                <w:b w:val="0"/>
                <w:bCs w:val="0"/>
                <w:lang w:eastAsia="de-CH"/>
              </w:rPr>
              <w:t>feed</w:t>
            </w:r>
            <w:proofErr w:type="spellEnd"/>
            <w:r>
              <w:rPr>
                <w:b w:val="0"/>
                <w:bCs w:val="0"/>
                <w:lang w:eastAsia="de-CH"/>
              </w:rPr>
              <w:t>/</w:t>
            </w:r>
            <w:r w:rsidRPr="00AB5657">
              <w:rPr>
                <w:b w:val="0"/>
                <w:bCs w:val="0"/>
                <w:lang w:eastAsia="de-CH"/>
              </w:rPr>
              <w:t>title</w:t>
            </w:r>
          </w:p>
        </w:tc>
        <w:tc>
          <w:tcPr>
            <w:tcW w:w="436" w:type="dxa"/>
          </w:tcPr>
          <w:p w:rsidR="00FB3AB7" w:rsidRDefault="00FB3AB7" w:rsidP="002B17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M</w:t>
            </w:r>
          </w:p>
        </w:tc>
        <w:tc>
          <w:tcPr>
            <w:tcW w:w="3075" w:type="dxa"/>
          </w:tcPr>
          <w:p w:rsidR="00FB3AB7" w:rsidRDefault="00FB3AB7" w:rsidP="00FB3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 xml:space="preserve">Titel des Datensatz-Feeds </w:t>
            </w:r>
          </w:p>
        </w:tc>
      </w:tr>
      <w:tr w:rsidR="00FB3AB7" w:rsidTr="002B1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6" w:type="dxa"/>
          </w:tcPr>
          <w:p w:rsidR="00FB3AB7" w:rsidRDefault="00FB3AB7" w:rsidP="002B1703">
            <w:pPr>
              <w:rPr>
                <w:b w:val="0"/>
                <w:bCs w:val="0"/>
                <w:lang w:eastAsia="de-CH"/>
              </w:rPr>
            </w:pPr>
            <w:proofErr w:type="spellStart"/>
            <w:r>
              <w:rPr>
                <w:b w:val="0"/>
                <w:bCs w:val="0"/>
                <w:lang w:eastAsia="de-CH"/>
              </w:rPr>
              <w:t>feed</w:t>
            </w:r>
            <w:proofErr w:type="spellEnd"/>
            <w:r>
              <w:rPr>
                <w:b w:val="0"/>
                <w:bCs w:val="0"/>
                <w:lang w:eastAsia="de-CH"/>
              </w:rPr>
              <w:t>/</w:t>
            </w:r>
            <w:proofErr w:type="spellStart"/>
            <w:r w:rsidRPr="00AB5657">
              <w:rPr>
                <w:b w:val="0"/>
                <w:bCs w:val="0"/>
                <w:lang w:eastAsia="de-CH"/>
              </w:rPr>
              <w:t>subtitle</w:t>
            </w:r>
            <w:proofErr w:type="spellEnd"/>
          </w:p>
        </w:tc>
        <w:tc>
          <w:tcPr>
            <w:tcW w:w="436" w:type="dxa"/>
          </w:tcPr>
          <w:p w:rsidR="00FB3AB7" w:rsidRDefault="00FB3AB7" w:rsidP="002B17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3075" w:type="dxa"/>
          </w:tcPr>
          <w:p w:rsidR="00FB3AB7" w:rsidRDefault="00FB3AB7" w:rsidP="00FB3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Kurzbeschreibung des Date</w:t>
            </w:r>
            <w:r>
              <w:rPr>
                <w:lang w:eastAsia="de-CH"/>
              </w:rPr>
              <w:t>n</w:t>
            </w:r>
            <w:r>
              <w:rPr>
                <w:lang w:eastAsia="de-CH"/>
              </w:rPr>
              <w:t>satzes</w:t>
            </w:r>
          </w:p>
        </w:tc>
      </w:tr>
      <w:tr w:rsidR="00FB3AB7" w:rsidTr="002B1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6" w:type="dxa"/>
          </w:tcPr>
          <w:p w:rsidR="00FB3AB7" w:rsidRPr="00103FAC" w:rsidRDefault="00FB3AB7" w:rsidP="00103FAC">
            <w:pPr>
              <w:rPr>
                <w:b w:val="0"/>
                <w:bCs w:val="0"/>
                <w:lang w:val="en-US" w:eastAsia="de-CH"/>
              </w:rPr>
            </w:pPr>
            <w:r w:rsidRPr="00103FAC">
              <w:rPr>
                <w:b w:val="0"/>
                <w:bCs w:val="0"/>
                <w:lang w:val="en-US" w:eastAsia="de-CH"/>
              </w:rPr>
              <w:t>feed/link[@</w:t>
            </w:r>
            <w:proofErr w:type="spellStart"/>
            <w:r w:rsidRPr="00103FAC">
              <w:rPr>
                <w:b w:val="0"/>
                <w:bCs w:val="0"/>
                <w:lang w:val="en-US" w:eastAsia="de-CH"/>
              </w:rPr>
              <w:t>rel</w:t>
            </w:r>
            <w:proofErr w:type="spellEnd"/>
            <w:r w:rsidRPr="00103FAC">
              <w:rPr>
                <w:b w:val="0"/>
                <w:bCs w:val="0"/>
                <w:lang w:val="en-US" w:eastAsia="de-CH"/>
              </w:rPr>
              <w:t>=“</w:t>
            </w:r>
            <w:proofErr w:type="spellStart"/>
            <w:r w:rsidRPr="00103FAC">
              <w:rPr>
                <w:b w:val="0"/>
                <w:bCs w:val="0"/>
                <w:lang w:val="en-US" w:eastAsia="de-CH"/>
              </w:rPr>
              <w:t>describedby</w:t>
            </w:r>
            <w:proofErr w:type="spellEnd"/>
            <w:r w:rsidRPr="00103FAC">
              <w:rPr>
                <w:b w:val="0"/>
                <w:bCs w:val="0"/>
                <w:lang w:val="en-US" w:eastAsia="de-CH"/>
              </w:rPr>
              <w:t>“</w:t>
            </w:r>
            <w:r w:rsidR="00103FAC" w:rsidRPr="00103FAC">
              <w:rPr>
                <w:b w:val="0"/>
                <w:bCs w:val="0"/>
                <w:lang w:val="en-US" w:eastAsia="de-CH"/>
              </w:rPr>
              <w:t xml:space="preserve"> length="</w:t>
            </w:r>
            <w:r w:rsidR="00103FAC">
              <w:rPr>
                <w:b w:val="0"/>
                <w:bCs w:val="0"/>
                <w:lang w:val="en-US" w:eastAsia="de-CH"/>
              </w:rPr>
              <w:t>bytes</w:t>
            </w:r>
            <w:r w:rsidR="00103FAC" w:rsidRPr="00103FAC">
              <w:rPr>
                <w:b w:val="0"/>
                <w:bCs w:val="0"/>
                <w:lang w:val="en-US" w:eastAsia="de-CH"/>
              </w:rPr>
              <w:t>"</w:t>
            </w:r>
            <w:r w:rsidRPr="00103FAC">
              <w:rPr>
                <w:b w:val="0"/>
                <w:bCs w:val="0"/>
                <w:lang w:val="en-US" w:eastAsia="de-CH"/>
              </w:rPr>
              <w:t xml:space="preserve">] </w:t>
            </w:r>
          </w:p>
        </w:tc>
        <w:tc>
          <w:tcPr>
            <w:tcW w:w="436" w:type="dxa"/>
          </w:tcPr>
          <w:p w:rsidR="00FB3AB7" w:rsidRDefault="00FB3AB7" w:rsidP="002B17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M</w:t>
            </w:r>
          </w:p>
        </w:tc>
        <w:tc>
          <w:tcPr>
            <w:tcW w:w="3075" w:type="dxa"/>
          </w:tcPr>
          <w:p w:rsidR="00FB3AB7" w:rsidRDefault="00FB3AB7" w:rsidP="00FB3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Link auf eine Beschreibung des Datensatzes. Für Geobasisd</w:t>
            </w:r>
            <w:r>
              <w:rPr>
                <w:lang w:eastAsia="de-CH"/>
              </w:rPr>
              <w:t>a</w:t>
            </w:r>
            <w:r>
              <w:rPr>
                <w:lang w:eastAsia="de-CH"/>
              </w:rPr>
              <w:t>tensätze des Bundesrechts muss das MGDM referenziert werden.</w:t>
            </w:r>
          </w:p>
          <w:p w:rsidR="00103FAC" w:rsidRDefault="00103FAC" w:rsidP="00FB3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Der Attribut „</w:t>
            </w:r>
            <w:proofErr w:type="spellStart"/>
            <w:r>
              <w:rPr>
                <w:lang w:eastAsia="de-CH"/>
              </w:rPr>
              <w:t>length</w:t>
            </w:r>
            <w:proofErr w:type="spellEnd"/>
            <w:r>
              <w:rPr>
                <w:lang w:eastAsia="de-CH"/>
              </w:rPr>
              <w:t xml:space="preserve">“ sollte nicht </w:t>
            </w:r>
            <w:r w:rsidR="00150B53">
              <w:rPr>
                <w:lang w:eastAsia="de-CH"/>
              </w:rPr>
              <w:t>leer</w:t>
            </w:r>
            <w:r>
              <w:rPr>
                <w:lang w:eastAsia="de-CH"/>
              </w:rPr>
              <w:t xml:space="preserve"> sein.</w:t>
            </w:r>
          </w:p>
        </w:tc>
      </w:tr>
      <w:tr w:rsidR="00FB3AB7" w:rsidTr="002B1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6" w:type="dxa"/>
          </w:tcPr>
          <w:p w:rsidR="00FB3AB7" w:rsidRDefault="00FB3AB7" w:rsidP="002B1703">
            <w:pPr>
              <w:rPr>
                <w:b w:val="0"/>
                <w:bCs w:val="0"/>
                <w:lang w:eastAsia="de-CH"/>
              </w:rPr>
            </w:pPr>
            <w:proofErr w:type="spellStart"/>
            <w:r>
              <w:rPr>
                <w:b w:val="0"/>
                <w:bCs w:val="0"/>
                <w:lang w:eastAsia="de-CH"/>
              </w:rPr>
              <w:t>feed</w:t>
            </w:r>
            <w:proofErr w:type="spellEnd"/>
            <w:r>
              <w:rPr>
                <w:b w:val="0"/>
                <w:bCs w:val="0"/>
                <w:lang w:eastAsia="de-CH"/>
              </w:rPr>
              <w:t>/link[@</w:t>
            </w:r>
            <w:proofErr w:type="spellStart"/>
            <w:r>
              <w:rPr>
                <w:b w:val="0"/>
                <w:bCs w:val="0"/>
                <w:lang w:eastAsia="de-CH"/>
              </w:rPr>
              <w:t>rel</w:t>
            </w:r>
            <w:proofErr w:type="spellEnd"/>
            <w:r>
              <w:rPr>
                <w:b w:val="0"/>
                <w:bCs w:val="0"/>
                <w:lang w:eastAsia="de-CH"/>
              </w:rPr>
              <w:t>=“</w:t>
            </w:r>
            <w:proofErr w:type="spellStart"/>
            <w:r>
              <w:rPr>
                <w:b w:val="0"/>
                <w:bCs w:val="0"/>
                <w:lang w:eastAsia="de-CH"/>
              </w:rPr>
              <w:t>self</w:t>
            </w:r>
            <w:proofErr w:type="spellEnd"/>
            <w:r>
              <w:rPr>
                <w:b w:val="0"/>
                <w:bCs w:val="0"/>
                <w:lang w:eastAsia="de-CH"/>
              </w:rPr>
              <w:t>“]</w:t>
            </w:r>
          </w:p>
        </w:tc>
        <w:tc>
          <w:tcPr>
            <w:tcW w:w="436" w:type="dxa"/>
          </w:tcPr>
          <w:p w:rsidR="00FB3AB7" w:rsidRDefault="00FB3AB7" w:rsidP="002B17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M</w:t>
            </w:r>
          </w:p>
        </w:tc>
        <w:tc>
          <w:tcPr>
            <w:tcW w:w="3075" w:type="dxa"/>
          </w:tcPr>
          <w:p w:rsidR="00FB3AB7" w:rsidRDefault="00FB3AB7" w:rsidP="002B1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 xml:space="preserve">Selbstreferenz. </w:t>
            </w:r>
          </w:p>
        </w:tc>
      </w:tr>
      <w:tr w:rsidR="00FB3AB7" w:rsidTr="002B1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6" w:type="dxa"/>
          </w:tcPr>
          <w:p w:rsidR="00FB3AB7" w:rsidRDefault="00FB3AB7" w:rsidP="00FB3AB7">
            <w:pPr>
              <w:rPr>
                <w:b w:val="0"/>
                <w:bCs w:val="0"/>
                <w:lang w:eastAsia="de-CH"/>
              </w:rPr>
            </w:pPr>
            <w:proofErr w:type="spellStart"/>
            <w:r>
              <w:rPr>
                <w:b w:val="0"/>
                <w:bCs w:val="0"/>
                <w:lang w:eastAsia="de-CH"/>
              </w:rPr>
              <w:t>feed</w:t>
            </w:r>
            <w:proofErr w:type="spellEnd"/>
            <w:r>
              <w:rPr>
                <w:b w:val="0"/>
                <w:bCs w:val="0"/>
                <w:lang w:eastAsia="de-CH"/>
              </w:rPr>
              <w:t>/link[@</w:t>
            </w:r>
            <w:proofErr w:type="spellStart"/>
            <w:r>
              <w:rPr>
                <w:b w:val="0"/>
                <w:bCs w:val="0"/>
                <w:lang w:eastAsia="de-CH"/>
              </w:rPr>
              <w:t>rel</w:t>
            </w:r>
            <w:proofErr w:type="spellEnd"/>
            <w:r>
              <w:rPr>
                <w:b w:val="0"/>
                <w:bCs w:val="0"/>
                <w:lang w:eastAsia="de-CH"/>
              </w:rPr>
              <w:t>=“</w:t>
            </w:r>
            <w:proofErr w:type="spellStart"/>
            <w:r>
              <w:rPr>
                <w:b w:val="0"/>
                <w:bCs w:val="0"/>
                <w:lang w:eastAsia="de-CH"/>
              </w:rPr>
              <w:t>up</w:t>
            </w:r>
            <w:proofErr w:type="spellEnd"/>
            <w:r>
              <w:rPr>
                <w:b w:val="0"/>
                <w:bCs w:val="0"/>
                <w:lang w:eastAsia="de-CH"/>
              </w:rPr>
              <w:t>“]</w:t>
            </w:r>
          </w:p>
        </w:tc>
        <w:tc>
          <w:tcPr>
            <w:tcW w:w="436" w:type="dxa"/>
          </w:tcPr>
          <w:p w:rsidR="00FB3AB7" w:rsidRDefault="00FB3AB7" w:rsidP="002B17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3075" w:type="dxa"/>
          </w:tcPr>
          <w:p w:rsidR="00FB3AB7" w:rsidRDefault="00FB3AB7" w:rsidP="00FB3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Link auf zugehörigen Diens</w:t>
            </w:r>
            <w:r>
              <w:rPr>
                <w:lang w:eastAsia="de-CH"/>
              </w:rPr>
              <w:t>t</w:t>
            </w:r>
            <w:r>
              <w:rPr>
                <w:lang w:eastAsia="de-CH"/>
              </w:rPr>
              <w:t>feed.</w:t>
            </w:r>
          </w:p>
        </w:tc>
      </w:tr>
      <w:tr w:rsidR="00FB3AB7" w:rsidTr="002B1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6" w:type="dxa"/>
          </w:tcPr>
          <w:p w:rsidR="00FB3AB7" w:rsidRDefault="00FB3AB7" w:rsidP="002B1703">
            <w:pPr>
              <w:rPr>
                <w:b w:val="0"/>
                <w:bCs w:val="0"/>
                <w:lang w:eastAsia="de-CH"/>
              </w:rPr>
            </w:pPr>
            <w:proofErr w:type="spellStart"/>
            <w:r>
              <w:rPr>
                <w:b w:val="0"/>
                <w:bCs w:val="0"/>
                <w:lang w:eastAsia="de-CH"/>
              </w:rPr>
              <w:t>feed</w:t>
            </w:r>
            <w:proofErr w:type="spellEnd"/>
            <w:r>
              <w:rPr>
                <w:b w:val="0"/>
                <w:bCs w:val="0"/>
                <w:lang w:eastAsia="de-CH"/>
              </w:rPr>
              <w:t>/link[@</w:t>
            </w:r>
            <w:proofErr w:type="spellStart"/>
            <w:r>
              <w:rPr>
                <w:b w:val="0"/>
                <w:bCs w:val="0"/>
                <w:lang w:eastAsia="de-CH"/>
              </w:rPr>
              <w:t>rel</w:t>
            </w:r>
            <w:proofErr w:type="spellEnd"/>
            <w:r>
              <w:rPr>
                <w:b w:val="0"/>
                <w:bCs w:val="0"/>
                <w:lang w:eastAsia="de-CH"/>
              </w:rPr>
              <w:t>=“</w:t>
            </w:r>
            <w:proofErr w:type="spellStart"/>
            <w:r>
              <w:rPr>
                <w:b w:val="0"/>
                <w:bCs w:val="0"/>
                <w:lang w:eastAsia="de-CH"/>
              </w:rPr>
              <w:t>alternate</w:t>
            </w:r>
            <w:proofErr w:type="spellEnd"/>
            <w:r>
              <w:rPr>
                <w:b w:val="0"/>
                <w:bCs w:val="0"/>
                <w:lang w:eastAsia="de-CH"/>
              </w:rPr>
              <w:t>“]</w:t>
            </w:r>
          </w:p>
        </w:tc>
        <w:tc>
          <w:tcPr>
            <w:tcW w:w="436" w:type="dxa"/>
          </w:tcPr>
          <w:p w:rsidR="00FB3AB7" w:rsidRDefault="00FB3AB7" w:rsidP="002B17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3075" w:type="dxa"/>
          </w:tcPr>
          <w:p w:rsidR="00FB3AB7" w:rsidRDefault="00741F10" w:rsidP="002B1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Link zum Feed: andere Sprache</w:t>
            </w:r>
          </w:p>
        </w:tc>
      </w:tr>
      <w:tr w:rsidR="00FB3AB7" w:rsidTr="002B1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6" w:type="dxa"/>
          </w:tcPr>
          <w:p w:rsidR="00FB3AB7" w:rsidRDefault="00FB3AB7" w:rsidP="002B1703">
            <w:pPr>
              <w:rPr>
                <w:b w:val="0"/>
                <w:bCs w:val="0"/>
                <w:lang w:eastAsia="de-CH"/>
              </w:rPr>
            </w:pPr>
            <w:proofErr w:type="spellStart"/>
            <w:r>
              <w:rPr>
                <w:b w:val="0"/>
                <w:bCs w:val="0"/>
                <w:lang w:eastAsia="de-CH"/>
              </w:rPr>
              <w:t>feed</w:t>
            </w:r>
            <w:proofErr w:type="spellEnd"/>
            <w:r>
              <w:rPr>
                <w:b w:val="0"/>
                <w:bCs w:val="0"/>
                <w:lang w:eastAsia="de-CH"/>
              </w:rPr>
              <w:t>/</w:t>
            </w:r>
            <w:proofErr w:type="spellStart"/>
            <w:r>
              <w:rPr>
                <w:b w:val="0"/>
                <w:bCs w:val="0"/>
                <w:lang w:eastAsia="de-CH"/>
              </w:rPr>
              <w:t>id</w:t>
            </w:r>
            <w:proofErr w:type="spellEnd"/>
          </w:p>
        </w:tc>
        <w:tc>
          <w:tcPr>
            <w:tcW w:w="436" w:type="dxa"/>
          </w:tcPr>
          <w:p w:rsidR="00FB3AB7" w:rsidRDefault="00FB3AB7" w:rsidP="002B17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M</w:t>
            </w:r>
          </w:p>
        </w:tc>
        <w:tc>
          <w:tcPr>
            <w:tcW w:w="3075" w:type="dxa"/>
          </w:tcPr>
          <w:p w:rsidR="00FB3AB7" w:rsidRDefault="00FB3AB7" w:rsidP="002B1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 xml:space="preserve">Identisch mit </w:t>
            </w:r>
            <w:proofErr w:type="spellStart"/>
            <w:r w:rsidR="00741F10">
              <w:rPr>
                <w:lang w:eastAsia="de-CH"/>
              </w:rPr>
              <w:t>feed</w:t>
            </w:r>
            <w:proofErr w:type="spellEnd"/>
            <w:r w:rsidR="00741F10">
              <w:rPr>
                <w:lang w:eastAsia="de-CH"/>
              </w:rPr>
              <w:t>/</w:t>
            </w:r>
            <w:r w:rsidRPr="00E1355B">
              <w:rPr>
                <w:lang w:eastAsia="de-CH"/>
              </w:rPr>
              <w:t>link[@</w:t>
            </w:r>
            <w:proofErr w:type="spellStart"/>
            <w:r w:rsidRPr="00E1355B">
              <w:rPr>
                <w:lang w:eastAsia="de-CH"/>
              </w:rPr>
              <w:t>rel</w:t>
            </w:r>
            <w:proofErr w:type="spellEnd"/>
            <w:r w:rsidRPr="00E1355B">
              <w:rPr>
                <w:lang w:eastAsia="de-CH"/>
              </w:rPr>
              <w:t>=“</w:t>
            </w:r>
            <w:proofErr w:type="spellStart"/>
            <w:r w:rsidRPr="00E1355B">
              <w:rPr>
                <w:lang w:eastAsia="de-CH"/>
              </w:rPr>
              <w:t>self</w:t>
            </w:r>
            <w:proofErr w:type="spellEnd"/>
            <w:r w:rsidRPr="00E1355B">
              <w:rPr>
                <w:lang w:eastAsia="de-CH"/>
              </w:rPr>
              <w:t>“]</w:t>
            </w:r>
          </w:p>
        </w:tc>
      </w:tr>
      <w:tr w:rsidR="00FB3AB7" w:rsidTr="002B1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6" w:type="dxa"/>
          </w:tcPr>
          <w:p w:rsidR="00FB3AB7" w:rsidRDefault="00FB3AB7" w:rsidP="002B1703">
            <w:pPr>
              <w:rPr>
                <w:b w:val="0"/>
                <w:bCs w:val="0"/>
                <w:lang w:eastAsia="de-CH"/>
              </w:rPr>
            </w:pPr>
            <w:proofErr w:type="spellStart"/>
            <w:r>
              <w:rPr>
                <w:b w:val="0"/>
                <w:bCs w:val="0"/>
                <w:lang w:eastAsia="de-CH"/>
              </w:rPr>
              <w:t>feed</w:t>
            </w:r>
            <w:proofErr w:type="spellEnd"/>
            <w:r>
              <w:rPr>
                <w:b w:val="0"/>
                <w:bCs w:val="0"/>
                <w:lang w:eastAsia="de-CH"/>
              </w:rPr>
              <w:t>/</w:t>
            </w:r>
            <w:proofErr w:type="spellStart"/>
            <w:r>
              <w:rPr>
                <w:b w:val="0"/>
                <w:bCs w:val="0"/>
                <w:lang w:eastAsia="de-CH"/>
              </w:rPr>
              <w:t>rights</w:t>
            </w:r>
            <w:proofErr w:type="spellEnd"/>
          </w:p>
        </w:tc>
        <w:tc>
          <w:tcPr>
            <w:tcW w:w="436" w:type="dxa"/>
          </w:tcPr>
          <w:p w:rsidR="00FB3AB7" w:rsidRDefault="00FB3AB7" w:rsidP="002B17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M</w:t>
            </w:r>
          </w:p>
        </w:tc>
        <w:tc>
          <w:tcPr>
            <w:tcW w:w="3075" w:type="dxa"/>
          </w:tcPr>
          <w:p w:rsidR="00FB3AB7" w:rsidRDefault="00FB3AB7" w:rsidP="002B1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Nutzungsbedingungen und Zugangsbeschränkungen</w:t>
            </w:r>
          </w:p>
        </w:tc>
      </w:tr>
      <w:tr w:rsidR="00FB3AB7" w:rsidTr="002B1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6" w:type="dxa"/>
          </w:tcPr>
          <w:p w:rsidR="00FB3AB7" w:rsidRDefault="00FB3AB7" w:rsidP="002B1703">
            <w:pPr>
              <w:rPr>
                <w:b w:val="0"/>
                <w:bCs w:val="0"/>
                <w:lang w:eastAsia="de-CH"/>
              </w:rPr>
            </w:pPr>
            <w:proofErr w:type="spellStart"/>
            <w:r>
              <w:rPr>
                <w:b w:val="0"/>
                <w:bCs w:val="0"/>
                <w:lang w:eastAsia="de-CH"/>
              </w:rPr>
              <w:t>feed</w:t>
            </w:r>
            <w:proofErr w:type="spellEnd"/>
            <w:r>
              <w:rPr>
                <w:b w:val="0"/>
                <w:bCs w:val="0"/>
                <w:lang w:eastAsia="de-CH"/>
              </w:rPr>
              <w:t>/</w:t>
            </w:r>
            <w:proofErr w:type="spellStart"/>
            <w:r>
              <w:rPr>
                <w:b w:val="0"/>
                <w:bCs w:val="0"/>
                <w:lang w:eastAsia="de-CH"/>
              </w:rPr>
              <w:t>updated</w:t>
            </w:r>
            <w:proofErr w:type="spellEnd"/>
          </w:p>
        </w:tc>
        <w:tc>
          <w:tcPr>
            <w:tcW w:w="436" w:type="dxa"/>
          </w:tcPr>
          <w:p w:rsidR="00FB3AB7" w:rsidRDefault="00FB3AB7" w:rsidP="002B17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M</w:t>
            </w:r>
          </w:p>
        </w:tc>
        <w:tc>
          <w:tcPr>
            <w:tcW w:w="3075" w:type="dxa"/>
          </w:tcPr>
          <w:p w:rsidR="00FB3AB7" w:rsidRDefault="00FB3AB7" w:rsidP="002B1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  <w:r w:rsidRPr="00E1355B">
              <w:rPr>
                <w:lang w:eastAsia="de-CH"/>
              </w:rPr>
              <w:t>Datum der Erste</w:t>
            </w:r>
            <w:r w:rsidRPr="00E1355B">
              <w:rPr>
                <w:lang w:eastAsia="de-CH"/>
              </w:rPr>
              <w:t>l</w:t>
            </w:r>
            <w:r w:rsidRPr="00E1355B">
              <w:rPr>
                <w:lang w:eastAsia="de-CH"/>
              </w:rPr>
              <w:t>lung</w:t>
            </w:r>
            <w:r>
              <w:rPr>
                <w:lang w:eastAsia="de-CH"/>
              </w:rPr>
              <w:t>/Aktualisierung</w:t>
            </w:r>
            <w:ins w:id="105" w:author="Di Donato Pasquale" w:date="2015-09-14T16:14:00Z">
              <w:r w:rsidR="00BB048E">
                <w:rPr>
                  <w:lang w:eastAsia="de-CH"/>
                </w:rPr>
                <w:t xml:space="preserve"> des Eintr</w:t>
              </w:r>
              <w:r w:rsidR="00BB048E">
                <w:rPr>
                  <w:lang w:eastAsia="de-CH"/>
                </w:rPr>
                <w:t>a</w:t>
              </w:r>
              <w:r w:rsidR="00BB048E">
                <w:rPr>
                  <w:lang w:eastAsia="de-CH"/>
                </w:rPr>
                <w:t xml:space="preserve">ges </w:t>
              </w:r>
            </w:ins>
          </w:p>
        </w:tc>
      </w:tr>
      <w:tr w:rsidR="00FB3AB7" w:rsidRPr="00E1355B" w:rsidTr="002B1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6" w:type="dxa"/>
          </w:tcPr>
          <w:p w:rsidR="00FB3AB7" w:rsidRPr="00E1355B" w:rsidRDefault="00FB3AB7" w:rsidP="002B1703">
            <w:pPr>
              <w:rPr>
                <w:b w:val="0"/>
                <w:bCs w:val="0"/>
                <w:lang w:eastAsia="de-CH"/>
              </w:rPr>
            </w:pPr>
            <w:proofErr w:type="spellStart"/>
            <w:r>
              <w:rPr>
                <w:b w:val="0"/>
                <w:bCs w:val="0"/>
                <w:lang w:eastAsia="de-CH"/>
              </w:rPr>
              <w:t>feed</w:t>
            </w:r>
            <w:proofErr w:type="spellEnd"/>
            <w:r>
              <w:rPr>
                <w:b w:val="0"/>
                <w:bCs w:val="0"/>
                <w:lang w:eastAsia="de-CH"/>
              </w:rPr>
              <w:t>/</w:t>
            </w:r>
            <w:proofErr w:type="spellStart"/>
            <w:r w:rsidRPr="00E1355B">
              <w:rPr>
                <w:b w:val="0"/>
                <w:bCs w:val="0"/>
                <w:lang w:eastAsia="de-CH"/>
              </w:rPr>
              <w:t>author</w:t>
            </w:r>
            <w:proofErr w:type="spellEnd"/>
            <w:r w:rsidRPr="00E1355B">
              <w:rPr>
                <w:b w:val="0"/>
                <w:bCs w:val="0"/>
                <w:lang w:eastAsia="de-CH"/>
              </w:rPr>
              <w:br/>
              <w:t xml:space="preserve">   </w:t>
            </w:r>
            <w:proofErr w:type="spellStart"/>
            <w:r w:rsidRPr="00E1355B">
              <w:rPr>
                <w:b w:val="0"/>
                <w:bCs w:val="0"/>
                <w:lang w:eastAsia="de-CH"/>
              </w:rPr>
              <w:t>name</w:t>
            </w:r>
            <w:proofErr w:type="spellEnd"/>
          </w:p>
          <w:p w:rsidR="00FB3AB7" w:rsidRPr="00E1355B" w:rsidRDefault="00FB3AB7" w:rsidP="002B1703">
            <w:pPr>
              <w:rPr>
                <w:b w:val="0"/>
                <w:bCs w:val="0"/>
                <w:lang w:eastAsia="de-CH"/>
              </w:rPr>
            </w:pPr>
            <w:r w:rsidRPr="00E1355B">
              <w:rPr>
                <w:b w:val="0"/>
                <w:bCs w:val="0"/>
                <w:lang w:eastAsia="de-CH"/>
              </w:rPr>
              <w:t xml:space="preserve">   email</w:t>
            </w:r>
          </w:p>
        </w:tc>
        <w:tc>
          <w:tcPr>
            <w:tcW w:w="436" w:type="dxa"/>
          </w:tcPr>
          <w:p w:rsidR="00FB3AB7" w:rsidRPr="00E1355B" w:rsidRDefault="00FB3AB7" w:rsidP="002B17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 w:rsidRPr="00E1355B">
              <w:rPr>
                <w:lang w:eastAsia="de-CH"/>
              </w:rPr>
              <w:t>M</w:t>
            </w:r>
          </w:p>
        </w:tc>
        <w:tc>
          <w:tcPr>
            <w:tcW w:w="3075" w:type="dxa"/>
          </w:tcPr>
          <w:p w:rsidR="00FB3AB7" w:rsidRPr="00E1355B" w:rsidRDefault="00FB3AB7" w:rsidP="002B1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 xml:space="preserve">Verantwortliche Organisation </w:t>
            </w:r>
          </w:p>
        </w:tc>
      </w:tr>
      <w:tr w:rsidR="00FB3AB7" w:rsidRPr="00E1355B" w:rsidTr="002B1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6" w:type="dxa"/>
          </w:tcPr>
          <w:p w:rsidR="00FB3AB7" w:rsidRDefault="00FB3AB7" w:rsidP="002B1703">
            <w:pPr>
              <w:rPr>
                <w:b w:val="0"/>
                <w:bCs w:val="0"/>
                <w:lang w:eastAsia="de-CH"/>
              </w:rPr>
            </w:pPr>
            <w:proofErr w:type="spellStart"/>
            <w:r>
              <w:rPr>
                <w:b w:val="0"/>
                <w:bCs w:val="0"/>
                <w:lang w:eastAsia="de-CH"/>
              </w:rPr>
              <w:t>feed</w:t>
            </w:r>
            <w:proofErr w:type="spellEnd"/>
            <w:r>
              <w:rPr>
                <w:b w:val="0"/>
                <w:bCs w:val="0"/>
                <w:lang w:eastAsia="de-CH"/>
              </w:rPr>
              <w:t>/</w:t>
            </w:r>
            <w:proofErr w:type="spellStart"/>
            <w:r>
              <w:rPr>
                <w:b w:val="0"/>
                <w:bCs w:val="0"/>
                <w:lang w:eastAsia="de-CH"/>
              </w:rPr>
              <w:t>entry</w:t>
            </w:r>
            <w:proofErr w:type="spellEnd"/>
            <w:r>
              <w:rPr>
                <w:b w:val="0"/>
                <w:bCs w:val="0"/>
                <w:lang w:eastAsia="de-CH"/>
              </w:rPr>
              <w:t>/title</w:t>
            </w:r>
          </w:p>
        </w:tc>
        <w:tc>
          <w:tcPr>
            <w:tcW w:w="436" w:type="dxa"/>
          </w:tcPr>
          <w:p w:rsidR="00FB3AB7" w:rsidRPr="00E1355B" w:rsidRDefault="00FB3AB7" w:rsidP="002B1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M</w:t>
            </w:r>
          </w:p>
        </w:tc>
        <w:tc>
          <w:tcPr>
            <w:tcW w:w="3075" w:type="dxa"/>
          </w:tcPr>
          <w:p w:rsidR="00FB3AB7" w:rsidRDefault="00FB3AB7" w:rsidP="002B1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Titel des Datensatzes</w:t>
            </w:r>
          </w:p>
        </w:tc>
      </w:tr>
      <w:tr w:rsidR="00FB3AB7" w:rsidRPr="0015505B" w:rsidTr="002B1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6" w:type="dxa"/>
          </w:tcPr>
          <w:p w:rsidR="00FB3AB7" w:rsidRPr="0025568E" w:rsidRDefault="00FB3AB7" w:rsidP="002B1703">
            <w:pPr>
              <w:rPr>
                <w:b w:val="0"/>
                <w:bCs w:val="0"/>
                <w:lang w:eastAsia="de-CH"/>
              </w:rPr>
            </w:pPr>
            <w:proofErr w:type="spellStart"/>
            <w:r w:rsidRPr="0025568E">
              <w:rPr>
                <w:b w:val="0"/>
                <w:bCs w:val="0"/>
                <w:lang w:eastAsia="de-CH"/>
              </w:rPr>
              <w:t>feed</w:t>
            </w:r>
            <w:proofErr w:type="spellEnd"/>
            <w:r w:rsidRPr="0025568E">
              <w:rPr>
                <w:b w:val="0"/>
                <w:bCs w:val="0"/>
                <w:lang w:eastAsia="de-CH"/>
              </w:rPr>
              <w:t>/</w:t>
            </w:r>
            <w:proofErr w:type="spellStart"/>
            <w:r w:rsidRPr="0025568E">
              <w:rPr>
                <w:b w:val="0"/>
                <w:bCs w:val="0"/>
                <w:lang w:eastAsia="de-CH"/>
              </w:rPr>
              <w:t>entry</w:t>
            </w:r>
            <w:proofErr w:type="spellEnd"/>
            <w:r w:rsidRPr="0025568E">
              <w:rPr>
                <w:b w:val="0"/>
                <w:bCs w:val="0"/>
                <w:lang w:eastAsia="de-CH"/>
              </w:rPr>
              <w:t>/link[@</w:t>
            </w:r>
            <w:proofErr w:type="spellStart"/>
            <w:r w:rsidRPr="0025568E">
              <w:rPr>
                <w:b w:val="0"/>
                <w:bCs w:val="0"/>
                <w:lang w:eastAsia="de-CH"/>
              </w:rPr>
              <w:t>rel</w:t>
            </w:r>
            <w:proofErr w:type="spellEnd"/>
            <w:r w:rsidRPr="0025568E">
              <w:rPr>
                <w:b w:val="0"/>
                <w:bCs w:val="0"/>
                <w:lang w:eastAsia="de-CH"/>
              </w:rPr>
              <w:t>=“</w:t>
            </w:r>
            <w:proofErr w:type="spellStart"/>
            <w:r w:rsidRPr="0025568E">
              <w:rPr>
                <w:b w:val="0"/>
                <w:bCs w:val="0"/>
                <w:lang w:eastAsia="de-CH"/>
              </w:rPr>
              <w:t>alternate</w:t>
            </w:r>
            <w:proofErr w:type="spellEnd"/>
            <w:r w:rsidRPr="0025568E">
              <w:rPr>
                <w:b w:val="0"/>
                <w:bCs w:val="0"/>
                <w:lang w:eastAsia="de-CH"/>
              </w:rPr>
              <w:t>“]</w:t>
            </w:r>
          </w:p>
        </w:tc>
        <w:tc>
          <w:tcPr>
            <w:tcW w:w="436" w:type="dxa"/>
          </w:tcPr>
          <w:p w:rsidR="00FB3AB7" w:rsidRPr="008D5D4A" w:rsidRDefault="00FB3AB7" w:rsidP="002B17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de-CH"/>
              </w:rPr>
            </w:pPr>
            <w:r>
              <w:rPr>
                <w:lang w:val="en-US" w:eastAsia="de-CH"/>
              </w:rPr>
              <w:t>M</w:t>
            </w:r>
          </w:p>
        </w:tc>
        <w:tc>
          <w:tcPr>
            <w:tcW w:w="3075" w:type="dxa"/>
          </w:tcPr>
          <w:p w:rsidR="00FB3AB7" w:rsidRPr="0015505B" w:rsidRDefault="00FB3AB7" w:rsidP="00741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 w:rsidRPr="0015505B">
              <w:rPr>
                <w:lang w:eastAsia="de-CH"/>
              </w:rPr>
              <w:t>Link auf d</w:t>
            </w:r>
            <w:r w:rsidR="00741F10">
              <w:rPr>
                <w:lang w:eastAsia="de-CH"/>
              </w:rPr>
              <w:t>ie</w:t>
            </w:r>
            <w:r w:rsidRPr="0015505B">
              <w:rPr>
                <w:lang w:eastAsia="de-CH"/>
              </w:rPr>
              <w:t xml:space="preserve"> Datensatz-</w:t>
            </w:r>
            <w:r w:rsidR="00741F10">
              <w:rPr>
                <w:lang w:eastAsia="de-CH"/>
              </w:rPr>
              <w:t>Datei</w:t>
            </w:r>
          </w:p>
        </w:tc>
      </w:tr>
      <w:tr w:rsidR="00FB3AB7" w:rsidRPr="0025568E" w:rsidTr="002B1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6" w:type="dxa"/>
          </w:tcPr>
          <w:p w:rsidR="00FB3AB7" w:rsidRPr="008D5D4A" w:rsidRDefault="00FB3AB7" w:rsidP="002B1703">
            <w:pPr>
              <w:rPr>
                <w:b w:val="0"/>
                <w:bCs w:val="0"/>
                <w:lang w:val="en-US" w:eastAsia="de-CH"/>
              </w:rPr>
            </w:pPr>
            <w:r>
              <w:rPr>
                <w:b w:val="0"/>
                <w:bCs w:val="0"/>
                <w:lang w:val="en-US" w:eastAsia="de-CH"/>
              </w:rPr>
              <w:t>feed/entry/id</w:t>
            </w:r>
          </w:p>
        </w:tc>
        <w:tc>
          <w:tcPr>
            <w:tcW w:w="436" w:type="dxa"/>
          </w:tcPr>
          <w:p w:rsidR="00FB3AB7" w:rsidRPr="008D5D4A" w:rsidRDefault="00FB3AB7" w:rsidP="002B17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de-CH"/>
              </w:rPr>
            </w:pPr>
            <w:r>
              <w:rPr>
                <w:lang w:val="en-US" w:eastAsia="de-CH"/>
              </w:rPr>
              <w:t>M</w:t>
            </w:r>
          </w:p>
        </w:tc>
        <w:tc>
          <w:tcPr>
            <w:tcW w:w="3075" w:type="dxa"/>
          </w:tcPr>
          <w:p w:rsidR="00FB3AB7" w:rsidRPr="0025568E" w:rsidRDefault="00FB3AB7" w:rsidP="002B1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  <w:r w:rsidRPr="0025568E">
              <w:rPr>
                <w:lang w:eastAsia="de-CH"/>
              </w:rPr>
              <w:t xml:space="preserve">Identisch mit </w:t>
            </w:r>
            <w:proofErr w:type="spellStart"/>
            <w:r w:rsidRPr="0025568E">
              <w:rPr>
                <w:lang w:eastAsia="de-CH"/>
              </w:rPr>
              <w:t>feed</w:t>
            </w:r>
            <w:proofErr w:type="spellEnd"/>
            <w:r w:rsidRPr="0025568E">
              <w:rPr>
                <w:lang w:eastAsia="de-CH"/>
              </w:rPr>
              <w:t>/</w:t>
            </w:r>
            <w:proofErr w:type="spellStart"/>
            <w:r w:rsidRPr="0025568E">
              <w:rPr>
                <w:lang w:eastAsia="de-CH"/>
              </w:rPr>
              <w:t>entry</w:t>
            </w:r>
            <w:proofErr w:type="spellEnd"/>
            <w:r w:rsidRPr="0025568E">
              <w:rPr>
                <w:lang w:eastAsia="de-CH"/>
              </w:rPr>
              <w:t>/link[@</w:t>
            </w:r>
            <w:proofErr w:type="spellStart"/>
            <w:r w:rsidRPr="0025568E">
              <w:rPr>
                <w:lang w:eastAsia="de-CH"/>
              </w:rPr>
              <w:t>rel</w:t>
            </w:r>
            <w:proofErr w:type="spellEnd"/>
            <w:r w:rsidRPr="0025568E">
              <w:rPr>
                <w:lang w:eastAsia="de-CH"/>
              </w:rPr>
              <w:t>=“</w:t>
            </w:r>
            <w:proofErr w:type="spellStart"/>
            <w:r w:rsidRPr="0025568E">
              <w:rPr>
                <w:lang w:eastAsia="de-CH"/>
              </w:rPr>
              <w:t>alternate</w:t>
            </w:r>
            <w:proofErr w:type="spellEnd"/>
            <w:r w:rsidRPr="0025568E">
              <w:rPr>
                <w:lang w:eastAsia="de-CH"/>
              </w:rPr>
              <w:t>“]</w:t>
            </w:r>
          </w:p>
        </w:tc>
      </w:tr>
      <w:tr w:rsidR="00FB3AB7" w:rsidRPr="0025568E" w:rsidTr="002B1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6" w:type="dxa"/>
          </w:tcPr>
          <w:p w:rsidR="00FB3AB7" w:rsidRPr="008D5D4A" w:rsidRDefault="00FB3AB7" w:rsidP="002B1703">
            <w:pPr>
              <w:rPr>
                <w:b w:val="0"/>
                <w:bCs w:val="0"/>
                <w:lang w:val="en-US" w:eastAsia="de-CH"/>
              </w:rPr>
            </w:pPr>
            <w:r>
              <w:rPr>
                <w:b w:val="0"/>
                <w:bCs w:val="0"/>
                <w:lang w:val="en-US" w:eastAsia="de-CH"/>
              </w:rPr>
              <w:t>feed/entry/updated</w:t>
            </w:r>
          </w:p>
        </w:tc>
        <w:tc>
          <w:tcPr>
            <w:tcW w:w="436" w:type="dxa"/>
          </w:tcPr>
          <w:p w:rsidR="00FB3AB7" w:rsidRPr="008D5D4A" w:rsidRDefault="00FB3AB7" w:rsidP="002B17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de-CH"/>
              </w:rPr>
            </w:pPr>
            <w:r>
              <w:rPr>
                <w:lang w:val="en-US" w:eastAsia="de-CH"/>
              </w:rPr>
              <w:t>M</w:t>
            </w:r>
          </w:p>
        </w:tc>
        <w:tc>
          <w:tcPr>
            <w:tcW w:w="3075" w:type="dxa"/>
          </w:tcPr>
          <w:p w:rsidR="00FB3AB7" w:rsidRPr="0025568E" w:rsidRDefault="00FB3AB7" w:rsidP="002B1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 w:rsidRPr="00E1355B">
              <w:rPr>
                <w:lang w:eastAsia="de-CH"/>
              </w:rPr>
              <w:t>Datum der Erste</w:t>
            </w:r>
            <w:r w:rsidRPr="00E1355B">
              <w:rPr>
                <w:lang w:eastAsia="de-CH"/>
              </w:rPr>
              <w:t>l</w:t>
            </w:r>
            <w:r w:rsidRPr="00E1355B">
              <w:rPr>
                <w:lang w:eastAsia="de-CH"/>
              </w:rPr>
              <w:t>lung</w:t>
            </w:r>
            <w:r>
              <w:rPr>
                <w:lang w:eastAsia="de-CH"/>
              </w:rPr>
              <w:t>/Aktualisierung des Ei</w:t>
            </w:r>
            <w:r>
              <w:rPr>
                <w:lang w:eastAsia="de-CH"/>
              </w:rPr>
              <w:t>n</w:t>
            </w:r>
            <w:r>
              <w:rPr>
                <w:lang w:eastAsia="de-CH"/>
              </w:rPr>
              <w:t>tragselementes</w:t>
            </w:r>
          </w:p>
        </w:tc>
      </w:tr>
      <w:tr w:rsidR="00741F10" w:rsidRPr="008D5D4A" w:rsidTr="002B1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6" w:type="dxa"/>
          </w:tcPr>
          <w:p w:rsidR="00741F10" w:rsidRDefault="00741F10" w:rsidP="002B1703">
            <w:pPr>
              <w:rPr>
                <w:b w:val="0"/>
                <w:bCs w:val="0"/>
                <w:lang w:val="en-US" w:eastAsia="de-CH"/>
              </w:rPr>
            </w:pPr>
            <w:r>
              <w:rPr>
                <w:b w:val="0"/>
                <w:bCs w:val="0"/>
                <w:lang w:val="en-US" w:eastAsia="de-CH"/>
              </w:rPr>
              <w:t>feed/entry/category</w:t>
            </w:r>
          </w:p>
        </w:tc>
        <w:tc>
          <w:tcPr>
            <w:tcW w:w="436" w:type="dxa"/>
          </w:tcPr>
          <w:p w:rsidR="00741F10" w:rsidRPr="008D5D4A" w:rsidRDefault="00741F10" w:rsidP="002B17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de-CH"/>
              </w:rPr>
            </w:pPr>
            <w:r>
              <w:rPr>
                <w:lang w:val="en-US" w:eastAsia="de-CH"/>
              </w:rPr>
              <w:t>M</w:t>
            </w:r>
          </w:p>
        </w:tc>
        <w:tc>
          <w:tcPr>
            <w:tcW w:w="3075" w:type="dxa"/>
          </w:tcPr>
          <w:p w:rsidR="00741F10" w:rsidRPr="008D5D4A" w:rsidRDefault="00741F10" w:rsidP="00741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de-CH"/>
              </w:rPr>
            </w:pPr>
            <w:r>
              <w:rPr>
                <w:lang w:val="en-US" w:eastAsia="de-CH"/>
              </w:rPr>
              <w:t xml:space="preserve">CRS der </w:t>
            </w:r>
            <w:r w:rsidRPr="00741F10">
              <w:rPr>
                <w:lang w:eastAsia="de-CH"/>
              </w:rPr>
              <w:t>Datensatz-Datei</w:t>
            </w:r>
          </w:p>
        </w:tc>
      </w:tr>
      <w:tr w:rsidR="00103FAC" w:rsidRPr="008D5D4A" w:rsidTr="002B1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6" w:type="dxa"/>
          </w:tcPr>
          <w:p w:rsidR="00103FAC" w:rsidRPr="008D5D4A" w:rsidRDefault="00103FAC" w:rsidP="002B1703">
            <w:pPr>
              <w:rPr>
                <w:bCs w:val="0"/>
                <w:lang w:val="en-US" w:eastAsia="de-CH"/>
              </w:rPr>
            </w:pPr>
            <w:r>
              <w:rPr>
                <w:b w:val="0"/>
                <w:bCs w:val="0"/>
                <w:lang w:val="en-US" w:eastAsia="de-CH"/>
              </w:rPr>
              <w:t>feed/entry/</w:t>
            </w:r>
            <w:proofErr w:type="spellStart"/>
            <w:r>
              <w:rPr>
                <w:b w:val="0"/>
                <w:bCs w:val="0"/>
                <w:lang w:val="en-US" w:eastAsia="de-CH"/>
              </w:rPr>
              <w:t>georss:polygon</w:t>
            </w:r>
            <w:proofErr w:type="spellEnd"/>
          </w:p>
        </w:tc>
        <w:tc>
          <w:tcPr>
            <w:tcW w:w="436" w:type="dxa"/>
          </w:tcPr>
          <w:p w:rsidR="00103FAC" w:rsidRPr="008D5D4A" w:rsidRDefault="00103FAC" w:rsidP="002B17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de-CH"/>
              </w:rPr>
            </w:pPr>
          </w:p>
        </w:tc>
        <w:tc>
          <w:tcPr>
            <w:tcW w:w="3075" w:type="dxa"/>
          </w:tcPr>
          <w:p w:rsidR="00103FAC" w:rsidRPr="008D5D4A" w:rsidRDefault="00103FAC" w:rsidP="002B1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de-CH"/>
              </w:rPr>
            </w:pPr>
            <w:r>
              <w:rPr>
                <w:lang w:val="en-US" w:eastAsia="de-CH"/>
              </w:rPr>
              <w:t>Bbox in WGS84</w:t>
            </w:r>
          </w:p>
        </w:tc>
      </w:tr>
      <w:tr w:rsidR="00103FAC" w:rsidRPr="008D5D4A" w:rsidTr="002B1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6" w:type="dxa"/>
          </w:tcPr>
          <w:p w:rsidR="00103FAC" w:rsidRPr="008D5D4A" w:rsidRDefault="00103FAC" w:rsidP="002B1703">
            <w:pPr>
              <w:rPr>
                <w:b w:val="0"/>
                <w:bCs w:val="0"/>
                <w:lang w:val="en-US" w:eastAsia="de-CH"/>
              </w:rPr>
            </w:pPr>
            <w:r>
              <w:rPr>
                <w:b w:val="0"/>
                <w:bCs w:val="0"/>
                <w:lang w:val="en-US" w:eastAsia="de-CH"/>
              </w:rPr>
              <w:t>feed/entry/</w:t>
            </w:r>
            <w:proofErr w:type="spellStart"/>
            <w:r>
              <w:rPr>
                <w:b w:val="0"/>
                <w:bCs w:val="0"/>
                <w:lang w:val="en-US" w:eastAsia="de-CH"/>
              </w:rPr>
              <w:t>georss:where</w:t>
            </w:r>
            <w:proofErr w:type="spellEnd"/>
          </w:p>
        </w:tc>
        <w:tc>
          <w:tcPr>
            <w:tcW w:w="436" w:type="dxa"/>
          </w:tcPr>
          <w:p w:rsidR="00103FAC" w:rsidRPr="008D5D4A" w:rsidRDefault="00103FAC" w:rsidP="002B17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de-CH"/>
              </w:rPr>
            </w:pPr>
          </w:p>
        </w:tc>
        <w:tc>
          <w:tcPr>
            <w:tcW w:w="3075" w:type="dxa"/>
          </w:tcPr>
          <w:p w:rsidR="00103FAC" w:rsidRPr="008D5D4A" w:rsidRDefault="00103FAC" w:rsidP="002B1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de-CH"/>
              </w:rPr>
            </w:pPr>
            <w:r>
              <w:rPr>
                <w:lang w:val="en-US" w:eastAsia="de-CH"/>
              </w:rPr>
              <w:t xml:space="preserve">Bbox: </w:t>
            </w:r>
            <w:r w:rsidRPr="00BA501A">
              <w:rPr>
                <w:lang w:eastAsia="de-CH"/>
              </w:rPr>
              <w:t>anderes</w:t>
            </w:r>
            <w:r>
              <w:rPr>
                <w:lang w:val="en-US" w:eastAsia="de-CH"/>
              </w:rPr>
              <w:t xml:space="preserve"> CRS</w:t>
            </w:r>
          </w:p>
        </w:tc>
      </w:tr>
      <w:tr w:rsidR="00FB3AB7" w:rsidRPr="007E49C5" w:rsidTr="002B1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6" w:type="dxa"/>
          </w:tcPr>
          <w:p w:rsidR="00FB3AB7" w:rsidRPr="008D5D4A" w:rsidRDefault="00FB3AB7" w:rsidP="002B1703">
            <w:pPr>
              <w:rPr>
                <w:b w:val="0"/>
                <w:bCs w:val="0"/>
                <w:lang w:val="en-US" w:eastAsia="de-CH"/>
              </w:rPr>
            </w:pPr>
            <w:r>
              <w:rPr>
                <w:b w:val="0"/>
                <w:bCs w:val="0"/>
                <w:lang w:val="en-US" w:eastAsia="de-CH"/>
              </w:rPr>
              <w:t>feed/entry/summary</w:t>
            </w:r>
          </w:p>
        </w:tc>
        <w:tc>
          <w:tcPr>
            <w:tcW w:w="436" w:type="dxa"/>
          </w:tcPr>
          <w:p w:rsidR="00FB3AB7" w:rsidRPr="008D5D4A" w:rsidRDefault="00FB3AB7" w:rsidP="002B17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de-CH"/>
              </w:rPr>
            </w:pPr>
            <w:r>
              <w:rPr>
                <w:lang w:val="en-US" w:eastAsia="de-CH"/>
              </w:rPr>
              <w:t>M</w:t>
            </w:r>
          </w:p>
        </w:tc>
        <w:tc>
          <w:tcPr>
            <w:tcW w:w="3075" w:type="dxa"/>
          </w:tcPr>
          <w:p w:rsidR="00FB3AB7" w:rsidRPr="007E49C5" w:rsidRDefault="00FB3AB7" w:rsidP="00210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de-CH"/>
              </w:rPr>
            </w:pPr>
            <w:del w:id="106" w:author="Ziegler Stefan" w:date="2015-09-14T15:35:00Z">
              <w:r w:rsidRPr="0025568E" w:rsidDel="00DE13B7">
                <w:rPr>
                  <w:lang w:eastAsia="de-CH"/>
                </w:rPr>
                <w:delText xml:space="preserve">Um </w:delText>
              </w:r>
            </w:del>
            <w:ins w:id="107" w:author="Ziegler Stefan" w:date="2015-09-14T15:35:00Z">
              <w:r w:rsidR="00DE13B7">
                <w:rPr>
                  <w:lang w:eastAsia="de-CH"/>
                </w:rPr>
                <w:t>Zwecks</w:t>
              </w:r>
              <w:r w:rsidR="00DE13B7" w:rsidRPr="0025568E">
                <w:rPr>
                  <w:lang w:eastAsia="de-CH"/>
                </w:rPr>
                <w:t xml:space="preserve"> </w:t>
              </w:r>
            </w:ins>
            <w:r w:rsidRPr="0025568E">
              <w:rPr>
                <w:lang w:eastAsia="de-CH"/>
              </w:rPr>
              <w:t>eine</w:t>
            </w:r>
            <w:ins w:id="108" w:author="Ziegler Stefan" w:date="2015-09-14T15:35:00Z">
              <w:r w:rsidR="00DE13B7">
                <w:rPr>
                  <w:lang w:eastAsia="de-CH"/>
                </w:rPr>
                <w:t>r</w:t>
              </w:r>
            </w:ins>
            <w:r w:rsidRPr="0025568E">
              <w:rPr>
                <w:lang w:eastAsia="de-CH"/>
              </w:rPr>
              <w:t xml:space="preserve"> breitere</w:t>
            </w:r>
            <w:ins w:id="109" w:author="Ziegler Stefan" w:date="2015-09-14T15:35:00Z">
              <w:r w:rsidR="00DE13B7">
                <w:rPr>
                  <w:lang w:eastAsia="de-CH"/>
                </w:rPr>
                <w:t>n</w:t>
              </w:r>
            </w:ins>
            <w:r w:rsidRPr="0025568E">
              <w:rPr>
                <w:lang w:eastAsia="de-CH"/>
              </w:rPr>
              <w:t xml:space="preserve"> Unterstützung in gängigen Browser</w:t>
            </w:r>
            <w:ins w:id="110" w:author="Ziegler Stefan" w:date="2015-09-14T15:35:00Z">
              <w:r w:rsidR="00DE13B7">
                <w:rPr>
                  <w:lang w:eastAsia="de-CH"/>
                </w:rPr>
                <w:t>n</w:t>
              </w:r>
            </w:ins>
            <w:r w:rsidRPr="0025568E">
              <w:rPr>
                <w:lang w:eastAsia="de-CH"/>
              </w:rPr>
              <w:t xml:space="preserve">, </w:t>
            </w:r>
            <w:r w:rsidR="007E49C5">
              <w:rPr>
                <w:lang w:eastAsia="de-CH"/>
              </w:rPr>
              <w:t>soll</w:t>
            </w:r>
            <w:r>
              <w:rPr>
                <w:lang w:eastAsia="de-CH"/>
              </w:rPr>
              <w:t xml:space="preserve"> hier d</w:t>
            </w:r>
            <w:r w:rsidR="007E49C5">
              <w:rPr>
                <w:lang w:eastAsia="de-CH"/>
              </w:rPr>
              <w:t>e</w:t>
            </w:r>
            <w:del w:id="111" w:author="Ziegler Stefan" w:date="2015-09-14T15:35:00Z">
              <w:r w:rsidR="007E49C5" w:rsidDel="00210FA3">
                <w:rPr>
                  <w:lang w:eastAsia="de-CH"/>
                </w:rPr>
                <w:delText>n</w:delText>
              </w:r>
            </w:del>
            <w:ins w:id="112" w:author="Ziegler Stefan" w:date="2015-09-14T15:35:00Z">
              <w:r w:rsidR="00210FA3">
                <w:rPr>
                  <w:lang w:eastAsia="de-CH"/>
                </w:rPr>
                <w:t>r</w:t>
              </w:r>
            </w:ins>
            <w:r>
              <w:rPr>
                <w:lang w:eastAsia="de-CH"/>
              </w:rPr>
              <w:t xml:space="preserve"> dire</w:t>
            </w:r>
            <w:r>
              <w:rPr>
                <w:lang w:eastAsia="de-CH"/>
              </w:rPr>
              <w:t>k</w:t>
            </w:r>
            <w:r>
              <w:rPr>
                <w:lang w:eastAsia="de-CH"/>
              </w:rPr>
              <w:t>te</w:t>
            </w:r>
            <w:del w:id="113" w:author="Ziegler Stefan" w:date="2015-09-14T15:36:00Z">
              <w:r w:rsidDel="00210FA3">
                <w:rPr>
                  <w:lang w:eastAsia="de-CH"/>
                </w:rPr>
                <w:delText>n</w:delText>
              </w:r>
            </w:del>
            <w:r>
              <w:rPr>
                <w:lang w:eastAsia="de-CH"/>
              </w:rPr>
              <w:t xml:space="preserve"> Link</w:t>
            </w:r>
            <w:del w:id="114" w:author="Ziegler Stefan" w:date="2015-09-14T15:36:00Z">
              <w:r w:rsidDel="00210FA3">
                <w:rPr>
                  <w:lang w:eastAsia="de-CH"/>
                </w:rPr>
                <w:delText>s</w:delText>
              </w:r>
            </w:del>
            <w:r>
              <w:rPr>
                <w:lang w:eastAsia="de-CH"/>
              </w:rPr>
              <w:t xml:space="preserve"> auf die Download-Datei </w:t>
            </w:r>
            <w:ins w:id="115" w:author="Ziegler Stefan" w:date="2015-09-14T15:36:00Z">
              <w:r w:rsidR="00210FA3">
                <w:rPr>
                  <w:lang w:eastAsia="de-CH"/>
                </w:rPr>
                <w:t>als</w:t>
              </w:r>
            </w:ins>
            <w:del w:id="116" w:author="Ziegler Stefan" w:date="2015-09-14T15:36:00Z">
              <w:r w:rsidDel="00210FA3">
                <w:rPr>
                  <w:lang w:eastAsia="de-CH"/>
                </w:rPr>
                <w:delText>im</w:delText>
              </w:r>
            </w:del>
            <w:r>
              <w:rPr>
                <w:lang w:eastAsia="de-CH"/>
              </w:rPr>
              <w:t xml:space="preserve"> XHTML-</w:t>
            </w:r>
            <w:del w:id="117" w:author="Ziegler Stefan" w:date="2015-09-14T15:36:00Z">
              <w:r w:rsidDel="00210FA3">
                <w:rPr>
                  <w:lang w:eastAsia="de-CH"/>
                </w:rPr>
                <w:delText>K</w:delText>
              </w:r>
            </w:del>
            <w:ins w:id="118" w:author="Ziegler Stefan" w:date="2015-09-14T15:36:00Z">
              <w:r w:rsidR="00210FA3">
                <w:rPr>
                  <w:lang w:eastAsia="de-CH"/>
                </w:rPr>
                <w:t>C</w:t>
              </w:r>
            </w:ins>
            <w:r>
              <w:rPr>
                <w:lang w:eastAsia="de-CH"/>
              </w:rPr>
              <w:t xml:space="preserve">ode </w:t>
            </w:r>
            <w:r w:rsidR="007E49C5">
              <w:rPr>
                <w:lang w:eastAsia="de-CH"/>
              </w:rPr>
              <w:t xml:space="preserve">eingefügt werden. </w:t>
            </w:r>
            <w:r w:rsidR="007E49C5" w:rsidRPr="007E49C5">
              <w:rPr>
                <w:lang w:val="en-US" w:eastAsia="de-CH"/>
              </w:rPr>
              <w:t xml:space="preserve">IE </w:t>
            </w:r>
            <w:proofErr w:type="spellStart"/>
            <w:r w:rsidR="007E49C5" w:rsidRPr="007E49C5">
              <w:rPr>
                <w:lang w:val="en-US" w:eastAsia="de-CH"/>
              </w:rPr>
              <w:t>unterstützt</w:t>
            </w:r>
            <w:proofErr w:type="spellEnd"/>
            <w:r w:rsidR="007E49C5" w:rsidRPr="007E49C5">
              <w:rPr>
                <w:lang w:val="en-US" w:eastAsia="de-CH"/>
              </w:rPr>
              <w:t xml:space="preserve"> ATOM-Links </w:t>
            </w:r>
            <w:proofErr w:type="spellStart"/>
            <w:r w:rsidR="007E49C5" w:rsidRPr="007E49C5">
              <w:rPr>
                <w:lang w:val="en-US" w:eastAsia="de-CH"/>
              </w:rPr>
              <w:t>nicht</w:t>
            </w:r>
            <w:proofErr w:type="spellEnd"/>
            <w:r w:rsidR="007E49C5" w:rsidRPr="007E49C5">
              <w:rPr>
                <w:lang w:val="en-US" w:eastAsia="de-CH"/>
              </w:rPr>
              <w:t xml:space="preserve">. </w:t>
            </w:r>
          </w:p>
        </w:tc>
      </w:tr>
    </w:tbl>
    <w:p w:rsidR="00CA04FE" w:rsidRDefault="00CA04FE" w:rsidP="00CA04FE">
      <w:pPr>
        <w:pStyle w:val="Titolo3"/>
      </w:pPr>
      <w:bookmarkStart w:id="119" w:name="_Toc430000599"/>
      <w:r w:rsidRPr="0012029F">
        <w:t>Datensatz-Feed</w:t>
      </w:r>
      <w:r>
        <w:t>: mehrere physische Datei</w:t>
      </w:r>
      <w:ins w:id="120" w:author="Ziegler Stefan" w:date="2015-09-14T15:38:00Z">
        <w:r w:rsidR="00DA11DB">
          <w:t>en</w:t>
        </w:r>
      </w:ins>
      <w:r>
        <w:t>.</w:t>
      </w:r>
      <w:r w:rsidR="00626C8E">
        <w:t xml:space="preserve"> </w:t>
      </w:r>
      <w:r w:rsidR="00626C8E" w:rsidRPr="00626C8E">
        <w:rPr>
          <w:highlight w:val="yellow"/>
        </w:rPr>
        <w:t>(</w:t>
      </w:r>
      <w:proofErr w:type="spellStart"/>
      <w:r w:rsidR="00626C8E" w:rsidRPr="00626C8E">
        <w:rPr>
          <w:highlight w:val="yellow"/>
        </w:rPr>
        <w:t>to</w:t>
      </w:r>
      <w:proofErr w:type="spellEnd"/>
      <w:r w:rsidR="00626C8E" w:rsidRPr="00626C8E">
        <w:rPr>
          <w:highlight w:val="yellow"/>
        </w:rPr>
        <w:t xml:space="preserve"> do)</w:t>
      </w:r>
      <w:bookmarkEnd w:id="119"/>
    </w:p>
    <w:p w:rsidR="00CA04FE" w:rsidRDefault="00CA04FE" w:rsidP="00CA04FE">
      <w:pPr>
        <w:rPr>
          <w:ins w:id="121" w:author="Ziegler Stefan" w:date="2015-09-14T15:37:00Z"/>
          <w:lang w:val="en-US" w:eastAsia="de-CH"/>
        </w:rPr>
      </w:pPr>
      <w:proofErr w:type="spellStart"/>
      <w:r w:rsidRPr="00CA04FE">
        <w:rPr>
          <w:lang w:val="en-US" w:eastAsia="de-CH"/>
        </w:rPr>
        <w:t>UseCase</w:t>
      </w:r>
      <w:proofErr w:type="spellEnd"/>
      <w:r w:rsidRPr="00CA04FE">
        <w:rPr>
          <w:lang w:val="en-US" w:eastAsia="de-CH"/>
        </w:rPr>
        <w:t>:</w:t>
      </w:r>
      <w:commentRangeStart w:id="122"/>
      <w:commentRangeStart w:id="123"/>
      <w:r w:rsidRPr="00CA04FE">
        <w:rPr>
          <w:lang w:val="en-US" w:eastAsia="de-CH"/>
        </w:rPr>
        <w:t xml:space="preserve"> LK25</w:t>
      </w:r>
      <w:commentRangeEnd w:id="122"/>
      <w:r w:rsidR="006F5CED">
        <w:rPr>
          <w:rStyle w:val="Rimandocommento"/>
          <w:rFonts w:eastAsia="Times New Roman"/>
          <w:lang w:eastAsia="de-CH"/>
        </w:rPr>
        <w:commentReference w:id="122"/>
      </w:r>
      <w:commentRangeEnd w:id="123"/>
      <w:r w:rsidR="00BB048E">
        <w:rPr>
          <w:rStyle w:val="Rimandocommento"/>
          <w:rFonts w:eastAsia="Times New Roman"/>
          <w:lang w:eastAsia="de-CH"/>
        </w:rPr>
        <w:commentReference w:id="123"/>
      </w:r>
    </w:p>
    <w:p w:rsidR="004E7D7B" w:rsidRPr="00CA04FE" w:rsidRDefault="004E7D7B" w:rsidP="00CA04FE">
      <w:pPr>
        <w:rPr>
          <w:lang w:val="en-US" w:eastAsia="de-CH"/>
        </w:rPr>
      </w:pPr>
    </w:p>
    <w:p w:rsidR="00CA04FE" w:rsidRPr="00CA04FE" w:rsidRDefault="00CA04FE" w:rsidP="00CA04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CA04FE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&lt;entry&gt;</w:t>
      </w:r>
      <w:r w:rsidRPr="00CA04FE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 xml:space="preserve"> </w:t>
      </w:r>
    </w:p>
    <w:p w:rsidR="00CA04FE" w:rsidRPr="00CA04FE" w:rsidRDefault="00CA04FE" w:rsidP="00CA04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CA04FE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&lt;title&gt;</w:t>
      </w:r>
      <w:del w:id="124" w:author="Ziegler Stefan" w:date="2015-09-14T15:37:00Z">
        <w:r w:rsidRPr="00CA04FE" w:rsidDel="009A0D6C">
          <w:rPr>
            <w:rFonts w:ascii="Courier New" w:hAnsi="Courier New" w:cs="Courier New"/>
            <w:b/>
            <w:bCs/>
            <w:color w:val="000000"/>
            <w:sz w:val="16"/>
            <w:szCs w:val="20"/>
            <w:highlight w:val="white"/>
            <w:lang w:val="en-US" w:eastAsia="de-DE"/>
          </w:rPr>
          <w:delText>Water network</w:delText>
        </w:r>
      </w:del>
      <w:ins w:id="125" w:author="Ziegler Stefan" w:date="2015-09-14T15:37:00Z">
        <w:r w:rsidR="009A0D6C">
          <w:rPr>
            <w:rFonts w:ascii="Courier New" w:hAnsi="Courier New" w:cs="Courier New"/>
            <w:b/>
            <w:bCs/>
            <w:color w:val="000000"/>
            <w:sz w:val="16"/>
            <w:szCs w:val="20"/>
            <w:highlight w:val="white"/>
            <w:lang w:val="en-US" w:eastAsia="de-DE"/>
          </w:rPr>
          <w:t>National map</w:t>
        </w:r>
      </w:ins>
      <w:r w:rsidRPr="00CA04FE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 xml:space="preserve"> </w:t>
      </w:r>
      <w:ins w:id="126" w:author="Ziegler Stefan" w:date="2015-09-14T15:37:00Z">
        <w:r w:rsidR="00DA11DB">
          <w:rPr>
            <w:rFonts w:ascii="Courier New" w:hAnsi="Courier New" w:cs="Courier New"/>
            <w:b/>
            <w:bCs/>
            <w:color w:val="000000"/>
            <w:sz w:val="16"/>
            <w:szCs w:val="20"/>
            <w:highlight w:val="white"/>
            <w:lang w:val="en-US" w:eastAsia="de-DE"/>
          </w:rPr>
          <w:t xml:space="preserve">1:25000 </w:t>
        </w:r>
      </w:ins>
      <w:r w:rsidRPr="00CA04FE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>in GeoTIFF</w:t>
      </w:r>
      <w:r w:rsidRPr="00CA04FE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&lt;/title&gt;</w:t>
      </w:r>
      <w:r w:rsidRPr="00CA04FE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 xml:space="preserve"> </w:t>
      </w:r>
    </w:p>
    <w:p w:rsidR="00CA04FE" w:rsidRPr="00CA04FE" w:rsidRDefault="00CA04FE" w:rsidP="00CA04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CA04FE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&lt;content&gt;</w:t>
      </w:r>
      <w:r w:rsidRPr="00CA04FE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>This dataset consists of three GeoTIFF files. Each file has data for a different ge</w:t>
      </w:r>
      <w:r w:rsidRPr="00CA04FE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>o</w:t>
      </w:r>
      <w:r w:rsidRPr="00CA04FE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>spatial area, identified by the bbox attribute.</w:t>
      </w:r>
      <w:r w:rsidRPr="00CA04FE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&lt;/content&gt;</w:t>
      </w:r>
      <w:r w:rsidRPr="00CA04FE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 xml:space="preserve"> </w:t>
      </w:r>
    </w:p>
    <w:p w:rsidR="00CA04FE" w:rsidRPr="00CA04FE" w:rsidRDefault="00CA04FE" w:rsidP="00CA04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CA04FE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&lt;link</w:t>
      </w:r>
      <w:r w:rsidRPr="00CA04FE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proofErr w:type="spellStart"/>
      <w:r w:rsidRPr="00CA04FE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rel</w:t>
      </w:r>
      <w:proofErr w:type="spellEnd"/>
      <w:r w:rsidRPr="00CA04FE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CA04FE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"section"</w:t>
      </w:r>
      <w:r w:rsidRPr="00CA04FE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proofErr w:type="spellStart"/>
      <w:r w:rsidRPr="00CA04FE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href</w:t>
      </w:r>
      <w:proofErr w:type="spellEnd"/>
      <w:r w:rsidRPr="00CA04FE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CA04FE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"http://xyz.org/data/</w:t>
      </w:r>
      <w:proofErr w:type="spellStart"/>
      <w:r w:rsidRPr="00CA04FE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abc</w:t>
      </w:r>
      <w:proofErr w:type="spellEnd"/>
      <w:r w:rsidRPr="00CA04FE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/</w:t>
      </w:r>
      <w:del w:id="127" w:author="Ziegler Stefan" w:date="2015-09-14T15:37:00Z">
        <w:r w:rsidRPr="00CA04FE" w:rsidDel="00DA11DB">
          <w:rPr>
            <w:rFonts w:ascii="Courier New" w:hAnsi="Courier New" w:cs="Courier New"/>
            <w:b/>
            <w:bCs/>
            <w:color w:val="8000FF"/>
            <w:sz w:val="16"/>
            <w:szCs w:val="20"/>
            <w:highlight w:val="white"/>
            <w:lang w:val="en-US" w:eastAsia="de-DE"/>
          </w:rPr>
          <w:delText>waternetwork</w:delText>
        </w:r>
      </w:del>
      <w:ins w:id="128" w:author="Ziegler Stefan" w:date="2015-09-14T15:37:00Z">
        <w:r w:rsidR="00DA11DB">
          <w:rPr>
            <w:rFonts w:ascii="Courier New" w:hAnsi="Courier New" w:cs="Courier New"/>
            <w:b/>
            <w:bCs/>
            <w:color w:val="8000FF"/>
            <w:sz w:val="16"/>
            <w:szCs w:val="20"/>
            <w:highlight w:val="white"/>
            <w:lang w:val="en-US" w:eastAsia="de-DE"/>
          </w:rPr>
          <w:t>nationalmap</w:t>
        </w:r>
      </w:ins>
      <w:r w:rsidRPr="00CA04FE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_WGS84_part1.tif"</w:t>
      </w:r>
      <w:r w:rsidRPr="00CA04FE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CA04FE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bbox</w:t>
      </w:r>
      <w:r w:rsidRPr="00CA04FE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=?</w:t>
      </w:r>
      <w:r w:rsidRPr="00CA04FE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50.0</w:t>
      </w:r>
      <w:r w:rsidRPr="00CA04FE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CA04FE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5.0</w:t>
      </w:r>
      <w:r w:rsidRPr="00CA04FE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CA04FE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50.9</w:t>
      </w:r>
      <w:r w:rsidRPr="00CA04FE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CA04FE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5.9</w:t>
      </w:r>
      <w:r w:rsidRPr="00CA04FE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? </w:t>
      </w:r>
      <w:r w:rsidRPr="00CA04FE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type</w:t>
      </w:r>
      <w:r w:rsidRPr="00CA04FE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CA04FE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"image/tiff"</w:t>
      </w:r>
      <w:r w:rsidRPr="00CA04FE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proofErr w:type="spellStart"/>
      <w:r w:rsidRPr="00CA04FE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hreflang</w:t>
      </w:r>
      <w:proofErr w:type="spellEnd"/>
      <w:r w:rsidRPr="00CA04FE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CA04FE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</w:t>
      </w:r>
      <w:proofErr w:type="spellStart"/>
      <w:r w:rsidRPr="00CA04FE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en</w:t>
      </w:r>
      <w:proofErr w:type="spellEnd"/>
      <w:r w:rsidRPr="00CA04FE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</w:t>
      </w:r>
      <w:r w:rsidRPr="00CA04FE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CA04FE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title</w:t>
      </w:r>
      <w:r w:rsidRPr="00CA04FE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CA04FE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</w:t>
      </w:r>
      <w:del w:id="129" w:author="Ziegler Stefan" w:date="2015-09-14T15:39:00Z">
        <w:r w:rsidRPr="00CA04FE" w:rsidDel="00A532EF">
          <w:rPr>
            <w:rFonts w:ascii="Courier New" w:hAnsi="Courier New" w:cs="Courier New"/>
            <w:b/>
            <w:bCs/>
            <w:color w:val="8000FF"/>
            <w:sz w:val="16"/>
            <w:szCs w:val="20"/>
            <w:highlight w:val="white"/>
            <w:lang w:val="en-US" w:eastAsia="de-DE"/>
          </w:rPr>
          <w:delText>Water Network</w:delText>
        </w:r>
      </w:del>
      <w:ins w:id="130" w:author="Ziegler Stefan" w:date="2015-09-14T15:39:00Z">
        <w:r w:rsidR="00A532EF">
          <w:rPr>
            <w:rFonts w:ascii="Courier New" w:hAnsi="Courier New" w:cs="Courier New"/>
            <w:b/>
            <w:bCs/>
            <w:color w:val="8000FF"/>
            <w:sz w:val="16"/>
            <w:szCs w:val="20"/>
            <w:highlight w:val="white"/>
            <w:lang w:val="en-US" w:eastAsia="de-DE"/>
          </w:rPr>
          <w:t>National map 1:25000</w:t>
        </w:r>
      </w:ins>
      <w:r w:rsidRPr="00CA04FE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 xml:space="preserve"> encoded as a </w:t>
      </w:r>
      <w:proofErr w:type="spellStart"/>
      <w:r w:rsidRPr="00CA04FE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GeoTiff</w:t>
      </w:r>
      <w:proofErr w:type="spellEnd"/>
      <w:r w:rsidRPr="00CA04FE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 xml:space="preserve"> – part 1"</w:t>
      </w:r>
      <w:r w:rsidRPr="00CA04FE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/&gt;</w:t>
      </w:r>
      <w:r w:rsidRPr="00CA04FE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 xml:space="preserve"> </w:t>
      </w:r>
    </w:p>
    <w:p w:rsidR="00CA04FE" w:rsidRPr="00CA04FE" w:rsidRDefault="00CA04FE" w:rsidP="00CA04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CA04FE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&lt;link</w:t>
      </w:r>
      <w:r w:rsidRPr="00CA04FE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proofErr w:type="spellStart"/>
      <w:r w:rsidRPr="00CA04FE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rel</w:t>
      </w:r>
      <w:proofErr w:type="spellEnd"/>
      <w:r w:rsidRPr="00CA04FE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CA04FE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"section"</w:t>
      </w:r>
      <w:r w:rsidRPr="00CA04FE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proofErr w:type="spellStart"/>
      <w:r w:rsidRPr="00CA04FE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href</w:t>
      </w:r>
      <w:proofErr w:type="spellEnd"/>
      <w:r w:rsidRPr="00CA04FE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CA04FE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"http://xyz.org/data/</w:t>
      </w:r>
      <w:proofErr w:type="spellStart"/>
      <w:r w:rsidRPr="00CA04FE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abc</w:t>
      </w:r>
      <w:proofErr w:type="spellEnd"/>
      <w:r w:rsidRPr="00CA04FE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/</w:t>
      </w:r>
      <w:del w:id="131" w:author="Ziegler Stefan" w:date="2015-09-14T15:39:00Z">
        <w:r w:rsidRPr="00CA04FE" w:rsidDel="00BD46CF">
          <w:rPr>
            <w:rFonts w:ascii="Courier New" w:hAnsi="Courier New" w:cs="Courier New"/>
            <w:b/>
            <w:bCs/>
            <w:color w:val="8000FF"/>
            <w:sz w:val="16"/>
            <w:szCs w:val="20"/>
            <w:highlight w:val="white"/>
            <w:lang w:val="en-US" w:eastAsia="de-DE"/>
          </w:rPr>
          <w:delText>waternetwork</w:delText>
        </w:r>
      </w:del>
      <w:ins w:id="132" w:author="Ziegler Stefan" w:date="2015-09-14T15:39:00Z">
        <w:r w:rsidR="00BD46CF">
          <w:rPr>
            <w:rFonts w:ascii="Courier New" w:hAnsi="Courier New" w:cs="Courier New"/>
            <w:b/>
            <w:bCs/>
            <w:color w:val="8000FF"/>
            <w:sz w:val="16"/>
            <w:szCs w:val="20"/>
            <w:highlight w:val="white"/>
            <w:lang w:val="en-US" w:eastAsia="de-DE"/>
          </w:rPr>
          <w:t>nationalmap</w:t>
        </w:r>
      </w:ins>
      <w:r w:rsidRPr="00CA04FE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_WGS84_part2.tif"</w:t>
      </w:r>
      <w:r w:rsidRPr="00CA04FE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CA04FE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bbox</w:t>
      </w:r>
      <w:r w:rsidRPr="00CA04FE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=?</w:t>
      </w:r>
      <w:r w:rsidRPr="00CA04FE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50.0</w:t>
      </w:r>
      <w:r w:rsidRPr="00CA04FE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CA04FE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6.0</w:t>
      </w:r>
      <w:r w:rsidRPr="00CA04FE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CA04FE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50.9</w:t>
      </w:r>
      <w:r w:rsidRPr="00CA04FE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CA04FE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6.9</w:t>
      </w:r>
      <w:r w:rsidRPr="00CA04FE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? </w:t>
      </w:r>
      <w:r w:rsidRPr="00CA04FE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type</w:t>
      </w:r>
      <w:r w:rsidRPr="00CA04FE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CA04FE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"image/tiff"</w:t>
      </w:r>
      <w:r w:rsidRPr="00CA04FE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proofErr w:type="spellStart"/>
      <w:r w:rsidRPr="00CA04FE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hreflang</w:t>
      </w:r>
      <w:proofErr w:type="spellEnd"/>
      <w:r w:rsidRPr="00CA04FE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CA04FE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</w:t>
      </w:r>
      <w:proofErr w:type="spellStart"/>
      <w:r w:rsidRPr="00CA04FE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en</w:t>
      </w:r>
      <w:proofErr w:type="spellEnd"/>
      <w:r w:rsidRPr="00CA04FE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</w:t>
      </w:r>
      <w:r w:rsidRPr="00CA04FE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CA04FE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title</w:t>
      </w:r>
      <w:r w:rsidRPr="00CA04FE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CA04FE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</w:t>
      </w:r>
      <w:ins w:id="133" w:author="Ziegler Stefan" w:date="2015-09-14T15:39:00Z">
        <w:r w:rsidR="00A532EF" w:rsidRPr="00A532EF">
          <w:rPr>
            <w:rFonts w:ascii="Courier New" w:hAnsi="Courier New" w:cs="Courier New"/>
            <w:b/>
            <w:bCs/>
            <w:color w:val="8000FF"/>
            <w:sz w:val="16"/>
            <w:szCs w:val="20"/>
            <w:highlight w:val="white"/>
            <w:lang w:val="en-US" w:eastAsia="de-DE"/>
          </w:rPr>
          <w:t xml:space="preserve"> </w:t>
        </w:r>
        <w:r w:rsidR="00A532EF">
          <w:rPr>
            <w:rFonts w:ascii="Courier New" w:hAnsi="Courier New" w:cs="Courier New"/>
            <w:b/>
            <w:bCs/>
            <w:color w:val="8000FF"/>
            <w:sz w:val="16"/>
            <w:szCs w:val="20"/>
            <w:highlight w:val="white"/>
            <w:lang w:val="en-US" w:eastAsia="de-DE"/>
          </w:rPr>
          <w:t xml:space="preserve">National map 1:25000 </w:t>
        </w:r>
      </w:ins>
      <w:del w:id="134" w:author="Ziegler Stefan" w:date="2015-09-14T15:39:00Z">
        <w:r w:rsidRPr="00CA04FE" w:rsidDel="00A532EF">
          <w:rPr>
            <w:rFonts w:ascii="Courier New" w:hAnsi="Courier New" w:cs="Courier New"/>
            <w:b/>
            <w:bCs/>
            <w:color w:val="8000FF"/>
            <w:sz w:val="16"/>
            <w:szCs w:val="20"/>
            <w:highlight w:val="white"/>
            <w:lang w:val="en-US" w:eastAsia="de-DE"/>
          </w:rPr>
          <w:delText xml:space="preserve">Water Network </w:delText>
        </w:r>
      </w:del>
      <w:r w:rsidRPr="00CA04FE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 xml:space="preserve">encoded as a </w:t>
      </w:r>
      <w:proofErr w:type="spellStart"/>
      <w:r w:rsidRPr="00CA04FE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GeoTiff</w:t>
      </w:r>
      <w:proofErr w:type="spellEnd"/>
      <w:r w:rsidRPr="00CA04FE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 xml:space="preserve"> – part 2"</w:t>
      </w:r>
      <w:r w:rsidRPr="00CA04FE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/&gt;</w:t>
      </w:r>
    </w:p>
    <w:p w:rsidR="00CA04FE" w:rsidRPr="00CA04FE" w:rsidRDefault="00CA04FE" w:rsidP="00CA04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CA04FE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&lt;link</w:t>
      </w:r>
      <w:r w:rsidRPr="00CA04FE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proofErr w:type="spellStart"/>
      <w:r w:rsidRPr="00CA04FE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rel</w:t>
      </w:r>
      <w:r w:rsidRPr="00CA04FE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?</w:t>
      </w:r>
      <w:r w:rsidRPr="00CA04FE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section</w:t>
      </w:r>
      <w:proofErr w:type="spellEnd"/>
      <w:r w:rsidRPr="00CA04FE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" </w:t>
      </w:r>
      <w:proofErr w:type="spellStart"/>
      <w:r w:rsidRPr="00CA04FE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href</w:t>
      </w:r>
      <w:proofErr w:type="spellEnd"/>
      <w:r w:rsidRPr="00CA04FE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CA04FE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"http://xyz.org/data/</w:t>
      </w:r>
      <w:proofErr w:type="spellStart"/>
      <w:r w:rsidRPr="00CA04FE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abc</w:t>
      </w:r>
      <w:proofErr w:type="spellEnd"/>
      <w:r w:rsidRPr="00CA04FE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/</w:t>
      </w:r>
      <w:del w:id="135" w:author="Ziegler Stefan" w:date="2015-09-14T15:39:00Z">
        <w:r w:rsidRPr="00CA04FE" w:rsidDel="00BD46CF">
          <w:rPr>
            <w:rFonts w:ascii="Courier New" w:hAnsi="Courier New" w:cs="Courier New"/>
            <w:b/>
            <w:bCs/>
            <w:color w:val="8000FF"/>
            <w:sz w:val="16"/>
            <w:szCs w:val="20"/>
            <w:highlight w:val="white"/>
            <w:lang w:val="en-US" w:eastAsia="de-DE"/>
          </w:rPr>
          <w:delText>waternetwork</w:delText>
        </w:r>
      </w:del>
      <w:ins w:id="136" w:author="Ziegler Stefan" w:date="2015-09-14T15:39:00Z">
        <w:r w:rsidR="00BD46CF">
          <w:rPr>
            <w:rFonts w:ascii="Courier New" w:hAnsi="Courier New" w:cs="Courier New"/>
            <w:b/>
            <w:bCs/>
            <w:color w:val="8000FF"/>
            <w:sz w:val="16"/>
            <w:szCs w:val="20"/>
            <w:highlight w:val="white"/>
            <w:lang w:val="en-US" w:eastAsia="de-DE"/>
          </w:rPr>
          <w:t>nationalmap</w:t>
        </w:r>
      </w:ins>
      <w:r w:rsidRPr="00CA04FE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_WGS84_part3.tif"</w:t>
      </w:r>
      <w:r w:rsidRPr="00CA04FE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CA04FE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bbox</w:t>
      </w:r>
      <w:r w:rsidRPr="00CA04FE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=?</w:t>
      </w:r>
      <w:r w:rsidRPr="00CA04FE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50.0</w:t>
      </w:r>
      <w:r w:rsidRPr="00CA04FE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CA04FE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7.0</w:t>
      </w:r>
      <w:r w:rsidRPr="00CA04FE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CA04FE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50.9</w:t>
      </w:r>
      <w:r w:rsidRPr="00CA04FE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CA04FE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7.9</w:t>
      </w:r>
      <w:r w:rsidRPr="00CA04FE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? </w:t>
      </w:r>
      <w:r w:rsidRPr="00CA04FE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type</w:t>
      </w:r>
      <w:r w:rsidRPr="00CA04FE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CA04FE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"image/tiff"</w:t>
      </w:r>
      <w:r w:rsidRPr="00CA04FE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proofErr w:type="spellStart"/>
      <w:r w:rsidRPr="00CA04FE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hreflang</w:t>
      </w:r>
      <w:proofErr w:type="spellEnd"/>
      <w:r w:rsidRPr="00CA04FE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CA04FE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</w:t>
      </w:r>
      <w:proofErr w:type="spellStart"/>
      <w:r w:rsidRPr="00CA04FE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en</w:t>
      </w:r>
      <w:proofErr w:type="spellEnd"/>
      <w:r w:rsidRPr="00CA04FE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</w:t>
      </w:r>
      <w:r w:rsidRPr="00CA04FE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CA04FE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title</w:t>
      </w:r>
      <w:r w:rsidRPr="00CA04FE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CA04FE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</w:t>
      </w:r>
      <w:ins w:id="137" w:author="Ziegler Stefan" w:date="2015-09-14T15:39:00Z">
        <w:r w:rsidR="00A532EF" w:rsidRPr="00A532EF">
          <w:rPr>
            <w:rFonts w:ascii="Courier New" w:hAnsi="Courier New" w:cs="Courier New"/>
            <w:b/>
            <w:bCs/>
            <w:color w:val="8000FF"/>
            <w:sz w:val="16"/>
            <w:szCs w:val="20"/>
            <w:highlight w:val="white"/>
            <w:lang w:val="en-US" w:eastAsia="de-DE"/>
          </w:rPr>
          <w:t xml:space="preserve"> </w:t>
        </w:r>
        <w:r w:rsidR="00A532EF">
          <w:rPr>
            <w:rFonts w:ascii="Courier New" w:hAnsi="Courier New" w:cs="Courier New"/>
            <w:b/>
            <w:bCs/>
            <w:color w:val="8000FF"/>
            <w:sz w:val="16"/>
            <w:szCs w:val="20"/>
            <w:highlight w:val="white"/>
            <w:lang w:val="en-US" w:eastAsia="de-DE"/>
          </w:rPr>
          <w:t>National map 1:25000</w:t>
        </w:r>
      </w:ins>
      <w:del w:id="138" w:author="Ziegler Stefan" w:date="2015-09-14T15:39:00Z">
        <w:r w:rsidRPr="00CA04FE" w:rsidDel="00A532EF">
          <w:rPr>
            <w:rFonts w:ascii="Courier New" w:hAnsi="Courier New" w:cs="Courier New"/>
            <w:b/>
            <w:bCs/>
            <w:color w:val="8000FF"/>
            <w:sz w:val="16"/>
            <w:szCs w:val="20"/>
            <w:highlight w:val="white"/>
            <w:lang w:val="en-US" w:eastAsia="de-DE"/>
          </w:rPr>
          <w:delText>Water Network</w:delText>
        </w:r>
      </w:del>
      <w:r w:rsidRPr="00CA04FE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 xml:space="preserve"> encoded as a </w:t>
      </w:r>
      <w:proofErr w:type="spellStart"/>
      <w:r w:rsidRPr="00CA04FE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GeoTiff</w:t>
      </w:r>
      <w:proofErr w:type="spellEnd"/>
      <w:r w:rsidRPr="00CA04FE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 xml:space="preserve"> – part 3"</w:t>
      </w:r>
      <w:r w:rsidRPr="00CA04FE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/&gt;</w:t>
      </w:r>
      <w:r w:rsidRPr="00CA04FE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 xml:space="preserve"> </w:t>
      </w:r>
    </w:p>
    <w:p w:rsidR="00CA04FE" w:rsidRPr="00CA04FE" w:rsidRDefault="00CA04FE" w:rsidP="00CA04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CA04FE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>.......</w:t>
      </w:r>
    </w:p>
    <w:p w:rsidR="00BA501A" w:rsidRPr="00CA04FE" w:rsidRDefault="00CA04FE" w:rsidP="00CA04FE">
      <w:pPr>
        <w:rPr>
          <w:sz w:val="16"/>
          <w:lang w:eastAsia="de-CH"/>
        </w:rPr>
      </w:pPr>
      <w:r w:rsidRPr="00CA04FE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&lt;/entry&gt;</w:t>
      </w:r>
    </w:p>
    <w:p w:rsidR="00BA501A" w:rsidRPr="00CA04FE" w:rsidRDefault="00BA501A" w:rsidP="004A1573">
      <w:pPr>
        <w:rPr>
          <w:lang w:eastAsia="de-CH"/>
        </w:rPr>
      </w:pPr>
    </w:p>
    <w:p w:rsidR="00BA501A" w:rsidRPr="00CA04FE" w:rsidRDefault="00BA501A" w:rsidP="004A1573">
      <w:pPr>
        <w:rPr>
          <w:lang w:eastAsia="de-CH"/>
        </w:rPr>
      </w:pPr>
    </w:p>
    <w:p w:rsidR="00626C8E" w:rsidRDefault="00626C8E" w:rsidP="00626C8E">
      <w:pPr>
        <w:pStyle w:val="Titolo2"/>
      </w:pPr>
      <w:r>
        <w:t>OpenSearch Beschreibungsdokument</w:t>
      </w:r>
    </w:p>
    <w:p w:rsidR="00626C8E" w:rsidRDefault="00626C8E" w:rsidP="00626C8E">
      <w:pPr>
        <w:rPr>
          <w:lang w:val="en-US" w:eastAsia="de-CH"/>
        </w:rPr>
      </w:pPr>
    </w:p>
    <w:p w:rsidR="002B1703" w:rsidRPr="002B1703" w:rsidRDefault="002B1703" w:rsidP="00626C8E">
      <w:pPr>
        <w:rPr>
          <w:lang w:val="en-US" w:eastAsia="de-CH"/>
        </w:rPr>
      </w:pPr>
      <w:r w:rsidRPr="002B1703">
        <w:rPr>
          <w:highlight w:val="yellow"/>
          <w:lang w:val="en-US" w:eastAsia="de-CH"/>
        </w:rPr>
        <w:t>(To be continued)</w:t>
      </w:r>
    </w:p>
    <w:p w:rsidR="00BA501A" w:rsidRPr="002B1703" w:rsidRDefault="00BA501A" w:rsidP="004A1573">
      <w:pPr>
        <w:rPr>
          <w:lang w:val="en-US" w:eastAsia="de-CH"/>
        </w:rPr>
      </w:pPr>
    </w:p>
    <w:p w:rsidR="002B1703" w:rsidRPr="002B1703" w:rsidRDefault="002B1703" w:rsidP="002B170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</w:pPr>
      <w:r w:rsidRPr="002B1703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</w:t>
      </w:r>
      <w:proofErr w:type="spellStart"/>
      <w:r w:rsidRPr="002B1703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OpenSearchDescription</w:t>
      </w:r>
      <w:proofErr w:type="spellEnd"/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proofErr w:type="spellStart"/>
      <w:r w:rsidRPr="002B1703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xmlns</w:t>
      </w:r>
      <w:proofErr w:type="spellEnd"/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"http://a9.com/-/spec/</w:t>
      </w:r>
      <w:proofErr w:type="spellStart"/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opensearch</w:t>
      </w:r>
      <w:proofErr w:type="spellEnd"/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/1.1/"</w:t>
      </w:r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</w:p>
    <w:p w:rsidR="002B1703" w:rsidRPr="002B1703" w:rsidRDefault="002B1703" w:rsidP="002B170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</w:pPr>
      <w:proofErr w:type="spellStart"/>
      <w:r w:rsidRPr="002B1703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xmlns:ech_dls</w:t>
      </w:r>
      <w:proofErr w:type="spellEnd"/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"http://www.ech.ch/schemas/ech-0056/3.0"</w:t>
      </w:r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</w:p>
    <w:p w:rsidR="002B1703" w:rsidRPr="002B1703" w:rsidRDefault="002B1703" w:rsidP="002B170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</w:pPr>
      <w:proofErr w:type="spellStart"/>
      <w:r w:rsidRPr="002B1703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xmlns:xsi</w:t>
      </w:r>
      <w:proofErr w:type="spellEnd"/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"http://www.w3.org/2001/XMLSchema-instance"</w:t>
      </w:r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</w:p>
    <w:p w:rsidR="002B1703" w:rsidRPr="00C73268" w:rsidRDefault="002B1703" w:rsidP="002B170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it-IT" w:eastAsia="de-DE"/>
          <w:rPrChange w:id="139" w:author="Di Donato Pasquale" w:date="2015-09-14T16:08:00Z">
            <w:rPr>
              <w:rFonts w:ascii="Courier New" w:hAnsi="Courier New" w:cs="Courier New"/>
              <w:b/>
              <w:bCs/>
              <w:color w:val="000000"/>
              <w:sz w:val="16"/>
              <w:szCs w:val="20"/>
              <w:highlight w:val="white"/>
              <w:lang w:val="en-US" w:eastAsia="de-DE"/>
            </w:rPr>
          </w:rPrChange>
        </w:rPr>
      </w:pPr>
      <w:proofErr w:type="spellStart"/>
      <w:r w:rsidRPr="00C73268">
        <w:rPr>
          <w:rFonts w:ascii="Courier New" w:hAnsi="Courier New" w:cs="Courier New"/>
          <w:color w:val="FF0000"/>
          <w:sz w:val="16"/>
          <w:szCs w:val="20"/>
          <w:highlight w:val="white"/>
          <w:lang w:val="it-IT" w:eastAsia="de-DE"/>
          <w:rPrChange w:id="140" w:author="Di Donato Pasquale" w:date="2015-09-14T16:08:00Z">
            <w:rPr>
              <w:rFonts w:ascii="Courier New" w:hAnsi="Courier New" w:cs="Courier New"/>
              <w:color w:val="FF0000"/>
              <w:sz w:val="16"/>
              <w:szCs w:val="20"/>
              <w:highlight w:val="white"/>
              <w:lang w:val="en-US" w:eastAsia="de-DE"/>
            </w:rPr>
          </w:rPrChange>
        </w:rPr>
        <w:t>xsi:schemaLocation</w:t>
      </w:r>
      <w:proofErr w:type="spellEnd"/>
      <w:r w:rsidRPr="00C73268">
        <w:rPr>
          <w:rFonts w:ascii="Courier New" w:hAnsi="Courier New" w:cs="Courier New"/>
          <w:color w:val="000000"/>
          <w:sz w:val="16"/>
          <w:szCs w:val="20"/>
          <w:highlight w:val="white"/>
          <w:lang w:val="it-IT" w:eastAsia="de-DE"/>
          <w:rPrChange w:id="141" w:author="Di Donato Pasquale" w:date="2015-09-14T16:08:00Z">
            <w:rPr>
              <w:rFonts w:ascii="Courier New" w:hAnsi="Courier New" w:cs="Courier New"/>
              <w:color w:val="000000"/>
              <w:sz w:val="16"/>
              <w:szCs w:val="20"/>
              <w:highlight w:val="white"/>
              <w:lang w:val="en-US" w:eastAsia="de-DE"/>
            </w:rPr>
          </w:rPrChange>
        </w:rPr>
        <w:t>=</w:t>
      </w:r>
      <w:r w:rsidRPr="00C73268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it-IT" w:eastAsia="de-DE"/>
          <w:rPrChange w:id="142" w:author="Di Donato Pasquale" w:date="2015-09-14T16:08:00Z">
            <w:rPr>
              <w:rFonts w:ascii="Courier New" w:hAnsi="Courier New" w:cs="Courier New"/>
              <w:b/>
              <w:bCs/>
              <w:color w:val="8000FF"/>
              <w:sz w:val="16"/>
              <w:szCs w:val="20"/>
              <w:highlight w:val="white"/>
              <w:lang w:val="en-US" w:eastAsia="de-DE"/>
            </w:rPr>
          </w:rPrChange>
        </w:rPr>
        <w:t>"http://a9.com/-/</w:t>
      </w:r>
      <w:proofErr w:type="spellStart"/>
      <w:r w:rsidRPr="00C73268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it-IT" w:eastAsia="de-DE"/>
          <w:rPrChange w:id="143" w:author="Di Donato Pasquale" w:date="2015-09-14T16:08:00Z">
            <w:rPr>
              <w:rFonts w:ascii="Courier New" w:hAnsi="Courier New" w:cs="Courier New"/>
              <w:b/>
              <w:bCs/>
              <w:color w:val="8000FF"/>
              <w:sz w:val="16"/>
              <w:szCs w:val="20"/>
              <w:highlight w:val="white"/>
              <w:lang w:val="en-US" w:eastAsia="de-DE"/>
            </w:rPr>
          </w:rPrChange>
        </w:rPr>
        <w:t>spec</w:t>
      </w:r>
      <w:proofErr w:type="spellEnd"/>
      <w:r w:rsidRPr="00C73268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it-IT" w:eastAsia="de-DE"/>
          <w:rPrChange w:id="144" w:author="Di Donato Pasquale" w:date="2015-09-14T16:08:00Z">
            <w:rPr>
              <w:rFonts w:ascii="Courier New" w:hAnsi="Courier New" w:cs="Courier New"/>
              <w:b/>
              <w:bCs/>
              <w:color w:val="8000FF"/>
              <w:sz w:val="16"/>
              <w:szCs w:val="20"/>
              <w:highlight w:val="white"/>
              <w:lang w:val="en-US" w:eastAsia="de-DE"/>
            </w:rPr>
          </w:rPrChange>
        </w:rPr>
        <w:t>/</w:t>
      </w:r>
      <w:proofErr w:type="spellStart"/>
      <w:r w:rsidRPr="00C73268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it-IT" w:eastAsia="de-DE"/>
          <w:rPrChange w:id="145" w:author="Di Donato Pasquale" w:date="2015-09-14T16:08:00Z">
            <w:rPr>
              <w:rFonts w:ascii="Courier New" w:hAnsi="Courier New" w:cs="Courier New"/>
              <w:b/>
              <w:bCs/>
              <w:color w:val="8000FF"/>
              <w:sz w:val="16"/>
              <w:szCs w:val="20"/>
              <w:highlight w:val="white"/>
              <w:lang w:val="en-US" w:eastAsia="de-DE"/>
            </w:rPr>
          </w:rPrChange>
        </w:rPr>
        <w:t>opensearch</w:t>
      </w:r>
      <w:proofErr w:type="spellEnd"/>
      <w:r w:rsidRPr="00C73268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it-IT" w:eastAsia="de-DE"/>
          <w:rPrChange w:id="146" w:author="Di Donato Pasquale" w:date="2015-09-14T16:08:00Z">
            <w:rPr>
              <w:rFonts w:ascii="Courier New" w:hAnsi="Courier New" w:cs="Courier New"/>
              <w:b/>
              <w:bCs/>
              <w:color w:val="8000FF"/>
              <w:sz w:val="16"/>
              <w:szCs w:val="20"/>
              <w:highlight w:val="white"/>
              <w:lang w:val="en-US" w:eastAsia="de-DE"/>
            </w:rPr>
          </w:rPrChange>
        </w:rPr>
        <w:t>/1.1</w:t>
      </w:r>
      <w:commentRangeStart w:id="147"/>
      <w:commentRangeStart w:id="148"/>
      <w:r w:rsidRPr="00C73268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it-IT" w:eastAsia="de-DE"/>
          <w:rPrChange w:id="149" w:author="Di Donato Pasquale" w:date="2015-09-14T16:08:00Z">
            <w:rPr>
              <w:rFonts w:ascii="Courier New" w:hAnsi="Courier New" w:cs="Courier New"/>
              <w:b/>
              <w:bCs/>
              <w:color w:val="8000FF"/>
              <w:sz w:val="16"/>
              <w:szCs w:val="20"/>
              <w:highlight w:val="white"/>
              <w:lang w:val="en-US" w:eastAsia="de-DE"/>
            </w:rPr>
          </w:rPrChange>
        </w:rPr>
        <w:t>/ O</w:t>
      </w:r>
      <w:commentRangeEnd w:id="147"/>
      <w:r w:rsidR="00E340E9">
        <w:rPr>
          <w:rStyle w:val="Rimandocommento"/>
          <w:rFonts w:eastAsia="Times New Roman"/>
          <w:lang w:eastAsia="de-CH"/>
        </w:rPr>
        <w:commentReference w:id="147"/>
      </w:r>
      <w:commentRangeEnd w:id="148"/>
      <w:r w:rsidR="00BB048E">
        <w:rPr>
          <w:rStyle w:val="Rimandocommento"/>
          <w:rFonts w:eastAsia="Times New Roman"/>
          <w:lang w:eastAsia="de-CH"/>
        </w:rPr>
        <w:commentReference w:id="148"/>
      </w:r>
      <w:r w:rsidRPr="00C73268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it-IT" w:eastAsia="de-DE"/>
          <w:rPrChange w:id="150" w:author="Di Donato Pasquale" w:date="2015-09-14T16:08:00Z">
            <w:rPr>
              <w:rFonts w:ascii="Courier New" w:hAnsi="Courier New" w:cs="Courier New"/>
              <w:b/>
              <w:bCs/>
              <w:color w:val="8000FF"/>
              <w:sz w:val="16"/>
              <w:szCs w:val="20"/>
              <w:highlight w:val="white"/>
              <w:lang w:val="en-US" w:eastAsia="de-DE"/>
            </w:rPr>
          </w:rPrChange>
        </w:rPr>
        <w:t>penSearch.xsd"</w:t>
      </w:r>
      <w:r w:rsidRPr="00C73268">
        <w:rPr>
          <w:rFonts w:ascii="Courier New" w:hAnsi="Courier New" w:cs="Courier New"/>
          <w:color w:val="0000FF"/>
          <w:sz w:val="16"/>
          <w:szCs w:val="20"/>
          <w:highlight w:val="white"/>
          <w:lang w:val="it-IT" w:eastAsia="de-DE"/>
          <w:rPrChange w:id="151" w:author="Di Donato Pasquale" w:date="2015-09-14T16:08:00Z">
            <w:rPr>
              <w:rFonts w:ascii="Courier New" w:hAnsi="Courier New" w:cs="Courier New"/>
              <w:color w:val="0000FF"/>
              <w:sz w:val="16"/>
              <w:szCs w:val="20"/>
              <w:highlight w:val="white"/>
              <w:lang w:val="en-US" w:eastAsia="de-DE"/>
            </w:rPr>
          </w:rPrChange>
        </w:rPr>
        <w:t>&gt;</w:t>
      </w:r>
    </w:p>
    <w:p w:rsidR="002B1703" w:rsidRPr="002B1703" w:rsidRDefault="002B1703" w:rsidP="002B170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C73268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it-IT" w:eastAsia="de-DE"/>
          <w:rPrChange w:id="152" w:author="Di Donato Pasquale" w:date="2015-09-14T16:08:00Z">
            <w:rPr>
              <w:rFonts w:ascii="Courier New" w:hAnsi="Courier New" w:cs="Courier New"/>
              <w:b/>
              <w:bCs/>
              <w:color w:val="000000"/>
              <w:sz w:val="16"/>
              <w:szCs w:val="20"/>
              <w:highlight w:val="white"/>
              <w:lang w:val="en-US" w:eastAsia="de-DE"/>
            </w:rPr>
          </w:rPrChange>
        </w:rPr>
        <w:tab/>
      </w:r>
      <w:r w:rsidRPr="002B1703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&lt;</w:t>
      </w:r>
      <w:proofErr w:type="spellStart"/>
      <w:r w:rsidRPr="002B1703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ShortName</w:t>
      </w:r>
      <w:proofErr w:type="spellEnd"/>
      <w:r w:rsidRPr="002B1703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&gt;</w:t>
      </w:r>
      <w:r w:rsidRPr="002B1703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>eCH-0056 Downloaddienst. Beispiel OpenSearch-Dokument</w:t>
      </w:r>
      <w:r w:rsidRPr="002B1703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&lt;/</w:t>
      </w:r>
      <w:proofErr w:type="spellStart"/>
      <w:r w:rsidRPr="002B1703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ShortName</w:t>
      </w:r>
      <w:proofErr w:type="spellEnd"/>
      <w:r w:rsidRPr="002B1703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&gt;</w:t>
      </w:r>
    </w:p>
    <w:p w:rsidR="002B1703" w:rsidRPr="002B1703" w:rsidRDefault="002B1703" w:rsidP="002B170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2B1703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ab/>
      </w:r>
      <w:r w:rsidRPr="002B1703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&lt;Description&gt;</w:t>
      </w:r>
      <w:r w:rsidRPr="002B1703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>Such</w:t>
      </w:r>
      <w:del w:id="153" w:author="Ziegler Stefan" w:date="2015-09-14T15:40:00Z">
        <w:r w:rsidRPr="002B1703" w:rsidDel="00E340E9">
          <w:rPr>
            <w:rFonts w:ascii="Courier New" w:hAnsi="Courier New" w:cs="Courier New"/>
            <w:b/>
            <w:bCs/>
            <w:color w:val="000000"/>
            <w:sz w:val="16"/>
            <w:szCs w:val="20"/>
            <w:highlight w:val="white"/>
            <w:lang w:eastAsia="de-DE"/>
          </w:rPr>
          <w:delText>e</w:delText>
        </w:r>
      </w:del>
      <w:r w:rsidRPr="002B1703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>-Schnittstelle</w:t>
      </w:r>
      <w:r w:rsidRPr="002B1703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&lt;/Description&gt;</w:t>
      </w:r>
    </w:p>
    <w:p w:rsidR="002B1703" w:rsidRPr="002B1703" w:rsidRDefault="002B1703" w:rsidP="002B170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2B1703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ab/>
      </w:r>
      <w:r w:rsidRPr="002B1703">
        <w:rPr>
          <w:rFonts w:ascii="Courier New" w:hAnsi="Courier New" w:cs="Courier New"/>
          <w:color w:val="008000"/>
          <w:sz w:val="16"/>
          <w:szCs w:val="20"/>
          <w:highlight w:val="white"/>
          <w:lang w:eastAsia="de-DE"/>
        </w:rPr>
        <w:t>&lt;!--URL dieses Dokumentes--&gt;</w:t>
      </w:r>
    </w:p>
    <w:p w:rsidR="002B1703" w:rsidRPr="002B1703" w:rsidRDefault="002B1703" w:rsidP="002B170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2B1703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ab/>
      </w:r>
      <w:r w:rsidRPr="002B1703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</w:t>
      </w:r>
      <w:proofErr w:type="spellStart"/>
      <w:r w:rsidRPr="002B1703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Url</w:t>
      </w:r>
      <w:proofErr w:type="spellEnd"/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2B1703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type</w:t>
      </w:r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"application/</w:t>
      </w:r>
      <w:proofErr w:type="spellStart"/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opensearchdescription+xml</w:t>
      </w:r>
      <w:proofErr w:type="spellEnd"/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</w:t>
      </w:r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proofErr w:type="spellStart"/>
      <w:r w:rsidRPr="002B1703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rel</w:t>
      </w:r>
      <w:proofErr w:type="spellEnd"/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"self"</w:t>
      </w:r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2B1703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te</w:t>
      </w:r>
      <w:r w:rsidRPr="002B1703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m</w:t>
      </w:r>
      <w:r w:rsidRPr="002B1703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plate</w:t>
      </w:r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"http://example.ch/download/opensearch.xml"</w:t>
      </w:r>
      <w:r w:rsidRPr="002B1703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/&gt;</w:t>
      </w:r>
    </w:p>
    <w:p w:rsidR="002B1703" w:rsidRPr="002B1703" w:rsidRDefault="002B1703" w:rsidP="002B170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2B1703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ab/>
      </w:r>
      <w:r w:rsidRPr="002B1703">
        <w:rPr>
          <w:rFonts w:ascii="Courier New" w:hAnsi="Courier New" w:cs="Courier New"/>
          <w:color w:val="008000"/>
          <w:sz w:val="16"/>
          <w:szCs w:val="20"/>
          <w:highlight w:val="white"/>
          <w:lang w:eastAsia="de-DE"/>
        </w:rPr>
        <w:t>&lt;!--Generisches URL-Muster für Browser-Integration--&gt;</w:t>
      </w:r>
    </w:p>
    <w:p w:rsidR="002B1703" w:rsidRPr="002B1703" w:rsidRDefault="002B1703" w:rsidP="002B170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2B1703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ab/>
      </w:r>
      <w:r w:rsidRPr="002B1703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</w:t>
      </w:r>
      <w:proofErr w:type="spellStart"/>
      <w:r w:rsidRPr="002B1703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Url</w:t>
      </w:r>
      <w:proofErr w:type="spellEnd"/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2B1703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type</w:t>
      </w:r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"text/html"</w:t>
      </w:r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proofErr w:type="spellStart"/>
      <w:r w:rsidRPr="002B1703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rel</w:t>
      </w:r>
      <w:proofErr w:type="spellEnd"/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"results"</w:t>
      </w:r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2B1703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te</w:t>
      </w:r>
      <w:r w:rsidRPr="002B1703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m</w:t>
      </w:r>
      <w:r w:rsidRPr="002B1703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plate</w:t>
      </w:r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"http://example.ch/download/search.php?q={searchTerms}"</w:t>
      </w:r>
      <w:r w:rsidRPr="002B1703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/&gt;</w:t>
      </w:r>
    </w:p>
    <w:p w:rsidR="002B1703" w:rsidRPr="002B1703" w:rsidRDefault="002B1703" w:rsidP="002B170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2B1703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ab/>
      </w:r>
    </w:p>
    <w:p w:rsidR="002B1703" w:rsidRPr="002B1703" w:rsidRDefault="002B1703" w:rsidP="002B170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commentRangeStart w:id="154"/>
      <w:commentRangeStart w:id="155"/>
      <w:r w:rsidRPr="002B1703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ab/>
      </w:r>
      <w:r w:rsidRPr="002B1703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 xml:space="preserve">&lt;!--Describe Spatial Data Set Operation - Output </w:t>
      </w:r>
      <w:proofErr w:type="spellStart"/>
      <w:r w:rsidRPr="002B1703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>ist</w:t>
      </w:r>
      <w:proofErr w:type="spellEnd"/>
      <w:r w:rsidRPr="002B1703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 xml:space="preserve"> </w:t>
      </w:r>
      <w:proofErr w:type="spellStart"/>
      <w:r w:rsidRPr="002B1703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>Datensatz</w:t>
      </w:r>
      <w:proofErr w:type="spellEnd"/>
      <w:r w:rsidRPr="002B1703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>-Feed--&gt;</w:t>
      </w:r>
    </w:p>
    <w:p w:rsidR="002B1703" w:rsidRPr="002B1703" w:rsidRDefault="002B1703" w:rsidP="002B170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2B1703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ab/>
      </w:r>
      <w:r w:rsidRPr="002B1703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</w:t>
      </w:r>
      <w:proofErr w:type="spellStart"/>
      <w:r w:rsidRPr="002B1703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Url</w:t>
      </w:r>
      <w:proofErr w:type="spellEnd"/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2B1703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type</w:t>
      </w:r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"application/</w:t>
      </w:r>
      <w:proofErr w:type="spellStart"/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atom+xml</w:t>
      </w:r>
      <w:proofErr w:type="spellEnd"/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</w:t>
      </w:r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proofErr w:type="spellStart"/>
      <w:r w:rsidRPr="002B1703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rel</w:t>
      </w:r>
      <w:proofErr w:type="spellEnd"/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</w:t>
      </w:r>
      <w:proofErr w:type="spellStart"/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describedby</w:t>
      </w:r>
      <w:proofErr w:type="spellEnd"/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</w:t>
      </w:r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2B1703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te</w:t>
      </w:r>
      <w:r w:rsidRPr="002B1703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m</w:t>
      </w:r>
      <w:r w:rsidRPr="002B1703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plate</w:t>
      </w:r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"http://example.ch/search.php?spatial_dataset_identifier_code={ech_dls:spatial_dataset_identif</w:t>
      </w:r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i</w:t>
      </w:r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er_code?}&amp;amp;spatial_dataset_identifier_namespace={ech_dls:spatial_dataset_identifier_namespace?}&amp;amp;crs={ech_dls:crs?}&amp;amp;language={language?}&amp;amp;q={searchTerms?}"</w:t>
      </w:r>
      <w:r w:rsidRPr="002B1703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/&gt;</w:t>
      </w:r>
    </w:p>
    <w:p w:rsidR="002B1703" w:rsidRPr="002B1703" w:rsidRDefault="002B1703" w:rsidP="002B170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2B1703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ab/>
      </w:r>
    </w:p>
    <w:p w:rsidR="002B1703" w:rsidRPr="002B1703" w:rsidRDefault="002B1703" w:rsidP="002B170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2B1703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ab/>
      </w:r>
      <w:r w:rsidRPr="002B1703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>&lt;!--Get Spatial Data Set Operation - INTERLIS--&gt;</w:t>
      </w:r>
    </w:p>
    <w:p w:rsidR="002B1703" w:rsidRPr="002B1703" w:rsidRDefault="002B1703" w:rsidP="002B170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2B1703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ab/>
      </w:r>
      <w:r w:rsidRPr="002B1703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</w:t>
      </w:r>
      <w:proofErr w:type="spellStart"/>
      <w:r w:rsidRPr="002B1703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Url</w:t>
      </w:r>
      <w:proofErr w:type="spellEnd"/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2B1703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type</w:t>
      </w:r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"text/x-interlis23"</w:t>
      </w:r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proofErr w:type="spellStart"/>
      <w:r w:rsidRPr="002B1703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rel</w:t>
      </w:r>
      <w:proofErr w:type="spellEnd"/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"results"</w:t>
      </w:r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2B1703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te</w:t>
      </w:r>
      <w:r w:rsidRPr="002B1703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m</w:t>
      </w:r>
      <w:r w:rsidRPr="002B1703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plate</w:t>
      </w:r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"http://example.ch/search.php?spatial_dataset_identifier_code={ech_dls:spatial_dataset_identif</w:t>
      </w:r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i</w:t>
      </w:r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er_code?}&amp;amp;spatial_dataset_identifier_namespace={ech_dls:spatial_dataset_identifier_namespace?}&amp;amp;crs={ech_dls:crs?}&amp;amp;language={language?}&amp;amp;q={searchTerms?}"</w:t>
      </w:r>
      <w:r w:rsidRPr="002B1703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/&gt;</w:t>
      </w:r>
    </w:p>
    <w:p w:rsidR="002B1703" w:rsidRPr="002B1703" w:rsidRDefault="002B1703" w:rsidP="002B170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2B1703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 xml:space="preserve">    </w:t>
      </w:r>
      <w:r w:rsidRPr="002B1703">
        <w:rPr>
          <w:rFonts w:ascii="Courier New" w:hAnsi="Courier New" w:cs="Courier New"/>
          <w:color w:val="008000"/>
          <w:sz w:val="16"/>
          <w:szCs w:val="20"/>
          <w:highlight w:val="white"/>
          <w:lang w:val="en-US" w:eastAsia="de-DE"/>
        </w:rPr>
        <w:t>&lt;!--Get Spatial Data Set Operation - INTERLIS-GML--&gt;</w:t>
      </w:r>
    </w:p>
    <w:p w:rsidR="002B1703" w:rsidRPr="002B1703" w:rsidRDefault="002B1703" w:rsidP="002B170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2B1703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ab/>
      </w:r>
      <w:r w:rsidRPr="002B1703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</w:t>
      </w:r>
      <w:proofErr w:type="spellStart"/>
      <w:r w:rsidRPr="002B1703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Url</w:t>
      </w:r>
      <w:proofErr w:type="spellEnd"/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2B1703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type</w:t>
      </w:r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"application/</w:t>
      </w:r>
      <w:proofErr w:type="spellStart"/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xml+gml;version</w:t>
      </w:r>
      <w:proofErr w:type="spellEnd"/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=3.2"</w:t>
      </w:r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proofErr w:type="spellStart"/>
      <w:r w:rsidRPr="002B1703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rel</w:t>
      </w:r>
      <w:proofErr w:type="spellEnd"/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"results"</w:t>
      </w:r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 xml:space="preserve"> </w:t>
      </w:r>
      <w:r w:rsidRPr="002B1703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te</w:t>
      </w:r>
      <w:r w:rsidRPr="002B1703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m</w:t>
      </w:r>
      <w:r w:rsidRPr="002B1703">
        <w:rPr>
          <w:rFonts w:ascii="Courier New" w:hAnsi="Courier New" w:cs="Courier New"/>
          <w:color w:val="FF0000"/>
          <w:sz w:val="16"/>
          <w:szCs w:val="20"/>
          <w:highlight w:val="white"/>
          <w:lang w:val="en-US" w:eastAsia="de-DE"/>
        </w:rPr>
        <w:t>plate</w:t>
      </w:r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de-DE"/>
        </w:rPr>
        <w:t>=</w:t>
      </w:r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"http://example.ch/search.php?spatial_dataset_identifier_code={ech_dls:spatial_dataset_identif</w:t>
      </w:r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i</w:t>
      </w:r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 w:eastAsia="de-DE"/>
        </w:rPr>
        <w:t>er_code?}&amp;amp;spatial_dataset_identifier_namespace={ech_dls:spatial_dataset_identifier_namespace?}&amp;amp;crs={ech_dls:crs?}&amp;amp;language={language?}&amp;amp;q={searchTerms?}"</w:t>
      </w:r>
      <w:r w:rsidRPr="002B1703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/&gt;</w:t>
      </w:r>
      <w:commentRangeEnd w:id="154"/>
      <w:r w:rsidR="00FA37BB">
        <w:rPr>
          <w:rStyle w:val="Rimandocommento"/>
          <w:rFonts w:eastAsia="Times New Roman"/>
          <w:lang w:eastAsia="de-CH"/>
        </w:rPr>
        <w:commentReference w:id="154"/>
      </w:r>
      <w:commentRangeEnd w:id="155"/>
      <w:r w:rsidR="00FA3999">
        <w:rPr>
          <w:rStyle w:val="Rimandocommento"/>
          <w:rFonts w:eastAsia="Times New Roman"/>
          <w:lang w:eastAsia="de-CH"/>
        </w:rPr>
        <w:commentReference w:id="155"/>
      </w:r>
      <w:r w:rsidRPr="002B1703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ab/>
      </w:r>
    </w:p>
    <w:p w:rsidR="002B1703" w:rsidRPr="002B1703" w:rsidRDefault="002B1703" w:rsidP="002B170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2B1703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ab/>
      </w:r>
      <w:r w:rsidRPr="002B1703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ab/>
      </w:r>
    </w:p>
    <w:p w:rsidR="002B1703" w:rsidRPr="002B1703" w:rsidRDefault="002B1703" w:rsidP="002B170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2B1703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ab/>
      </w:r>
      <w:r w:rsidRPr="002B1703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&lt;</w:t>
      </w:r>
      <w:proofErr w:type="spellStart"/>
      <w:r w:rsidRPr="002B1703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Contact</w:t>
      </w:r>
      <w:proofErr w:type="spellEnd"/>
      <w:r w:rsidRPr="002B1703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&gt;</w:t>
      </w:r>
      <w:proofErr w:type="spellStart"/>
      <w:r w:rsidRPr="002B1703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>Organisation_email</w:t>
      </w:r>
      <w:proofErr w:type="spellEnd"/>
      <w:r w:rsidRPr="002B1703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&lt;/</w:t>
      </w:r>
      <w:proofErr w:type="spellStart"/>
      <w:r w:rsidRPr="002B1703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Contact</w:t>
      </w:r>
      <w:proofErr w:type="spellEnd"/>
      <w:r w:rsidRPr="002B1703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&gt;</w:t>
      </w:r>
    </w:p>
    <w:p w:rsidR="002B1703" w:rsidRPr="002B1703" w:rsidRDefault="002B1703" w:rsidP="002B170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2B1703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ab/>
      </w:r>
      <w:r w:rsidRPr="002B1703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&lt;Tags&gt;</w:t>
      </w:r>
      <w:r w:rsidRPr="002B1703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>Landesgrenzen</w:t>
      </w:r>
      <w:r w:rsidRPr="002B1703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&lt;/Tags&gt;</w:t>
      </w:r>
    </w:p>
    <w:p w:rsidR="002B1703" w:rsidRPr="002B1703" w:rsidRDefault="002B1703" w:rsidP="002B170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2B1703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ab/>
      </w:r>
      <w:r w:rsidRPr="002B1703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&lt;</w:t>
      </w:r>
      <w:proofErr w:type="spellStart"/>
      <w:r w:rsidRPr="002B1703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LongName</w:t>
      </w:r>
      <w:proofErr w:type="spellEnd"/>
      <w:r w:rsidRPr="002B1703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&gt;</w:t>
      </w:r>
      <w:r w:rsidRPr="002B1703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>Landesgrenzen der Schweiz</w:t>
      </w:r>
      <w:r w:rsidRPr="002B1703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&lt;/</w:t>
      </w:r>
      <w:proofErr w:type="spellStart"/>
      <w:r w:rsidRPr="002B1703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LongName</w:t>
      </w:r>
      <w:proofErr w:type="spellEnd"/>
      <w:r w:rsidRPr="002B1703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&gt;</w:t>
      </w:r>
    </w:p>
    <w:p w:rsidR="002B1703" w:rsidRPr="002B1703" w:rsidRDefault="002B1703" w:rsidP="002B170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2B1703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ab/>
      </w:r>
    </w:p>
    <w:p w:rsidR="002B1703" w:rsidRPr="002B1703" w:rsidRDefault="002B1703" w:rsidP="002B170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2B1703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ab/>
      </w:r>
      <w:r w:rsidRPr="002B1703">
        <w:rPr>
          <w:rFonts w:ascii="Courier New" w:hAnsi="Courier New" w:cs="Courier New"/>
          <w:color w:val="008000"/>
          <w:sz w:val="16"/>
          <w:szCs w:val="20"/>
          <w:highlight w:val="white"/>
          <w:lang w:eastAsia="de-DE"/>
        </w:rPr>
        <w:t xml:space="preserve">&lt;!--Spatial Dataset </w:t>
      </w:r>
      <w:proofErr w:type="spellStart"/>
      <w:r w:rsidRPr="002B1703">
        <w:rPr>
          <w:rFonts w:ascii="Courier New" w:hAnsi="Courier New" w:cs="Courier New"/>
          <w:color w:val="008000"/>
          <w:sz w:val="16"/>
          <w:szCs w:val="20"/>
          <w:highlight w:val="white"/>
          <w:lang w:eastAsia="de-DE"/>
        </w:rPr>
        <w:t>Identifiers</w:t>
      </w:r>
      <w:proofErr w:type="spellEnd"/>
      <w:r w:rsidRPr="002B1703">
        <w:rPr>
          <w:rFonts w:ascii="Courier New" w:hAnsi="Courier New" w:cs="Courier New"/>
          <w:color w:val="008000"/>
          <w:sz w:val="16"/>
          <w:szCs w:val="20"/>
          <w:highlight w:val="white"/>
          <w:lang w:eastAsia="de-DE"/>
        </w:rPr>
        <w:t xml:space="preserve"> --&gt;</w:t>
      </w:r>
    </w:p>
    <w:p w:rsidR="002B1703" w:rsidRPr="002B1703" w:rsidRDefault="002B1703" w:rsidP="002B170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2B1703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ab/>
      </w:r>
      <w:r w:rsidRPr="002B1703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&lt;Query</w:t>
      </w:r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 xml:space="preserve"> </w:t>
      </w:r>
      <w:proofErr w:type="spellStart"/>
      <w:r w:rsidRPr="002B1703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role</w:t>
      </w:r>
      <w:proofErr w:type="spellEnd"/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>=</w:t>
      </w:r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</w:t>
      </w:r>
      <w:proofErr w:type="spellStart"/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example</w:t>
      </w:r>
      <w:proofErr w:type="spellEnd"/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</w:t>
      </w:r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 xml:space="preserve"> </w:t>
      </w:r>
      <w:r w:rsidRPr="002B1703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ech_dls:spatial_dataset_identifier_namespace</w:t>
      </w:r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>=</w:t>
      </w:r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"http://www.geo.admin.ch/"</w:t>
      </w:r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 xml:space="preserve"> </w:t>
      </w:r>
      <w:r w:rsidRPr="002B1703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ech_dls:spatial_dataset_identifier_code</w:t>
      </w:r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>=</w:t>
      </w:r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"ch.swisstopo.swissboundaries3d-land"</w:t>
      </w:r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 xml:space="preserve"> </w:t>
      </w:r>
      <w:proofErr w:type="spellStart"/>
      <w:r w:rsidRPr="002B1703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ech_dls:crs</w:t>
      </w:r>
      <w:proofErr w:type="spellEnd"/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>=</w:t>
      </w:r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"EPSG:2056"</w:t>
      </w:r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 xml:space="preserve"> </w:t>
      </w:r>
      <w:proofErr w:type="spellStart"/>
      <w:r w:rsidRPr="002B1703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language</w:t>
      </w:r>
      <w:proofErr w:type="spellEnd"/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>=</w:t>
      </w:r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"de"</w:t>
      </w:r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 xml:space="preserve"> </w:t>
      </w:r>
      <w:r w:rsidRPr="002B1703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title</w:t>
      </w:r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>=</w:t>
      </w:r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"Landesgrenzen"</w:t>
      </w:r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 xml:space="preserve"> </w:t>
      </w:r>
      <w:proofErr w:type="spellStart"/>
      <w:r w:rsidRPr="002B1703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count</w:t>
      </w:r>
      <w:proofErr w:type="spellEnd"/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>=</w:t>
      </w:r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"1"</w:t>
      </w:r>
      <w:r w:rsidRPr="002B1703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/&gt;</w:t>
      </w:r>
      <w:r w:rsidRPr="002B1703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 xml:space="preserve"> </w:t>
      </w:r>
    </w:p>
    <w:p w:rsidR="002B1703" w:rsidRPr="002B1703" w:rsidRDefault="002B1703" w:rsidP="002B170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2B1703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ab/>
      </w:r>
      <w:r w:rsidRPr="002B1703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&lt;Query</w:t>
      </w:r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 xml:space="preserve"> </w:t>
      </w:r>
      <w:proofErr w:type="spellStart"/>
      <w:r w:rsidRPr="002B1703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role</w:t>
      </w:r>
      <w:proofErr w:type="spellEnd"/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>=</w:t>
      </w:r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</w:t>
      </w:r>
      <w:proofErr w:type="spellStart"/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example</w:t>
      </w:r>
      <w:proofErr w:type="spellEnd"/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</w:t>
      </w:r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 xml:space="preserve"> </w:t>
      </w:r>
      <w:r w:rsidRPr="002B1703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ech_dls:spatial_dataset_identifier_namespace</w:t>
      </w:r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>=</w:t>
      </w:r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"http://www.geo.admin.ch/"</w:t>
      </w:r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 xml:space="preserve"> </w:t>
      </w:r>
      <w:r w:rsidRPr="002B1703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ech_dls:spatial_dataset_identifier_code</w:t>
      </w:r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>=</w:t>
      </w:r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"ch.swisstopo.swissboundaries3d-land"</w:t>
      </w:r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 xml:space="preserve"> </w:t>
      </w:r>
      <w:proofErr w:type="spellStart"/>
      <w:r w:rsidRPr="002B1703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ech_dls:crs</w:t>
      </w:r>
      <w:proofErr w:type="spellEnd"/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>=</w:t>
      </w:r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"EPSG:21781"</w:t>
      </w:r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 xml:space="preserve"> </w:t>
      </w:r>
      <w:proofErr w:type="spellStart"/>
      <w:r w:rsidRPr="002B1703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language</w:t>
      </w:r>
      <w:proofErr w:type="spellEnd"/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>=</w:t>
      </w:r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"de"</w:t>
      </w:r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 xml:space="preserve"> </w:t>
      </w:r>
      <w:r w:rsidRPr="002B1703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title</w:t>
      </w:r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>=</w:t>
      </w:r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</w:t>
      </w:r>
      <w:proofErr w:type="spellStart"/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landesgrenzen</w:t>
      </w:r>
      <w:proofErr w:type="spellEnd"/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</w:t>
      </w:r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 xml:space="preserve"> </w:t>
      </w:r>
      <w:proofErr w:type="spellStart"/>
      <w:r w:rsidRPr="002B1703">
        <w:rPr>
          <w:rFonts w:ascii="Courier New" w:hAnsi="Courier New" w:cs="Courier New"/>
          <w:color w:val="FF0000"/>
          <w:sz w:val="16"/>
          <w:szCs w:val="20"/>
          <w:highlight w:val="white"/>
          <w:lang w:eastAsia="de-DE"/>
        </w:rPr>
        <w:t>count</w:t>
      </w:r>
      <w:proofErr w:type="spellEnd"/>
      <w:r w:rsidRPr="002B1703">
        <w:rPr>
          <w:rFonts w:ascii="Courier New" w:hAnsi="Courier New" w:cs="Courier New"/>
          <w:color w:val="000000"/>
          <w:sz w:val="16"/>
          <w:szCs w:val="20"/>
          <w:highlight w:val="white"/>
          <w:lang w:eastAsia="de-DE"/>
        </w:rPr>
        <w:t>=</w:t>
      </w:r>
      <w:r w:rsidRPr="002B1703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eastAsia="de-DE"/>
        </w:rPr>
        <w:t>"1"</w:t>
      </w:r>
      <w:r w:rsidRPr="002B1703">
        <w:rPr>
          <w:rFonts w:ascii="Courier New" w:hAnsi="Courier New" w:cs="Courier New"/>
          <w:color w:val="0000FF"/>
          <w:sz w:val="16"/>
          <w:szCs w:val="20"/>
          <w:highlight w:val="white"/>
          <w:lang w:eastAsia="de-DE"/>
        </w:rPr>
        <w:t>/&gt;</w:t>
      </w:r>
      <w:r w:rsidRPr="002B1703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 xml:space="preserve"> </w:t>
      </w:r>
    </w:p>
    <w:p w:rsidR="002B1703" w:rsidRPr="002B1703" w:rsidRDefault="002B1703" w:rsidP="002B170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</w:pPr>
      <w:r w:rsidRPr="002B1703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ab/>
      </w:r>
      <w:r w:rsidRPr="002B1703">
        <w:rPr>
          <w:rFonts w:ascii="Courier New" w:hAnsi="Courier New" w:cs="Courier New"/>
          <w:color w:val="008000"/>
          <w:sz w:val="16"/>
          <w:szCs w:val="20"/>
          <w:highlight w:val="white"/>
          <w:lang w:eastAsia="de-DE"/>
        </w:rPr>
        <w:t>&lt;!--Sprache. Erste Sprache ist "</w:t>
      </w:r>
      <w:proofErr w:type="spellStart"/>
      <w:r w:rsidRPr="002B1703">
        <w:rPr>
          <w:rFonts w:ascii="Courier New" w:hAnsi="Courier New" w:cs="Courier New"/>
          <w:color w:val="008000"/>
          <w:sz w:val="16"/>
          <w:szCs w:val="20"/>
          <w:highlight w:val="white"/>
          <w:lang w:eastAsia="de-DE"/>
        </w:rPr>
        <w:t>default</w:t>
      </w:r>
      <w:proofErr w:type="spellEnd"/>
      <w:r w:rsidRPr="002B1703">
        <w:rPr>
          <w:rFonts w:ascii="Courier New" w:hAnsi="Courier New" w:cs="Courier New"/>
          <w:color w:val="008000"/>
          <w:sz w:val="16"/>
          <w:szCs w:val="20"/>
          <w:highlight w:val="white"/>
          <w:lang w:eastAsia="de-DE"/>
        </w:rPr>
        <w:t>"--&gt;</w:t>
      </w:r>
    </w:p>
    <w:p w:rsidR="002B1703" w:rsidRPr="002B1703" w:rsidRDefault="002B1703" w:rsidP="002B170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</w:pPr>
      <w:r w:rsidRPr="002B1703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de-DE"/>
        </w:rPr>
        <w:tab/>
      </w:r>
      <w:r w:rsidRPr="002B1703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&lt;Language&gt;</w:t>
      </w:r>
      <w:r w:rsidRPr="002B1703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 w:eastAsia="de-DE"/>
        </w:rPr>
        <w:t>de</w:t>
      </w:r>
      <w:r w:rsidRPr="002B1703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&lt;/Language&gt;</w:t>
      </w:r>
    </w:p>
    <w:p w:rsidR="00BA501A" w:rsidRPr="002B1703" w:rsidRDefault="002B1703" w:rsidP="002B1703">
      <w:pPr>
        <w:rPr>
          <w:sz w:val="16"/>
          <w:lang w:eastAsia="de-CH"/>
        </w:rPr>
      </w:pPr>
      <w:r w:rsidRPr="002B1703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&lt;/</w:t>
      </w:r>
      <w:proofErr w:type="spellStart"/>
      <w:r w:rsidRPr="002B1703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OpenSearchDescription</w:t>
      </w:r>
      <w:proofErr w:type="spellEnd"/>
      <w:r w:rsidRPr="002B1703">
        <w:rPr>
          <w:rFonts w:ascii="Courier New" w:hAnsi="Courier New" w:cs="Courier New"/>
          <w:color w:val="0000FF"/>
          <w:sz w:val="16"/>
          <w:szCs w:val="20"/>
          <w:highlight w:val="white"/>
          <w:lang w:val="en-US" w:eastAsia="de-DE"/>
        </w:rPr>
        <w:t>&gt;</w:t>
      </w:r>
    </w:p>
    <w:p w:rsidR="00BA501A" w:rsidRPr="00CA04FE" w:rsidRDefault="00BA501A" w:rsidP="004A1573">
      <w:pPr>
        <w:rPr>
          <w:lang w:eastAsia="de-CH"/>
        </w:rPr>
      </w:pPr>
    </w:p>
    <w:tbl>
      <w:tblPr>
        <w:tblStyle w:val="Sfondochiaro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  <w:gridCol w:w="1284"/>
        <w:gridCol w:w="3075"/>
      </w:tblGrid>
      <w:tr w:rsidR="00FB18EF" w:rsidTr="00337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2" w:type="dxa"/>
            <w:gridSpan w:val="2"/>
          </w:tcPr>
          <w:p w:rsidR="00FB18EF" w:rsidRDefault="00FB18EF" w:rsidP="00FB18EF">
            <w:pPr>
              <w:rPr>
                <w:lang w:eastAsia="de-CH"/>
              </w:rPr>
            </w:pPr>
            <w:r>
              <w:rPr>
                <w:lang w:eastAsia="de-CH"/>
              </w:rPr>
              <w:t>OpenSearch Elemente (</w:t>
            </w:r>
            <w:r w:rsidRPr="00AB5657">
              <w:rPr>
                <w:u w:val="single"/>
                <w:lang w:eastAsia="de-CH"/>
              </w:rPr>
              <w:t>M</w:t>
            </w:r>
            <w:r>
              <w:rPr>
                <w:lang w:eastAsia="de-CH"/>
              </w:rPr>
              <w:t>uss)</w:t>
            </w:r>
          </w:p>
        </w:tc>
        <w:tc>
          <w:tcPr>
            <w:tcW w:w="3075" w:type="dxa"/>
          </w:tcPr>
          <w:p w:rsidR="00FB18EF" w:rsidRDefault="00FB18EF" w:rsidP="00337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Bemerkung</w:t>
            </w:r>
          </w:p>
        </w:tc>
      </w:tr>
      <w:tr w:rsidR="00FB18EF" w:rsidTr="00FB1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FB18EF" w:rsidRDefault="00FB18EF" w:rsidP="00337343">
            <w:pPr>
              <w:rPr>
                <w:b w:val="0"/>
                <w:bCs w:val="0"/>
                <w:lang w:eastAsia="de-CH"/>
              </w:rPr>
            </w:pPr>
            <w:proofErr w:type="spellStart"/>
            <w:r>
              <w:rPr>
                <w:b w:val="0"/>
                <w:bCs w:val="0"/>
                <w:lang w:eastAsia="de-CH"/>
              </w:rPr>
              <w:t>ShortName</w:t>
            </w:r>
            <w:proofErr w:type="spellEnd"/>
          </w:p>
        </w:tc>
        <w:tc>
          <w:tcPr>
            <w:tcW w:w="1284" w:type="dxa"/>
          </w:tcPr>
          <w:p w:rsidR="00FB18EF" w:rsidRDefault="00FB18EF" w:rsidP="0033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M</w:t>
            </w:r>
          </w:p>
        </w:tc>
        <w:tc>
          <w:tcPr>
            <w:tcW w:w="3075" w:type="dxa"/>
          </w:tcPr>
          <w:p w:rsidR="00FB18EF" w:rsidRDefault="00FB18EF" w:rsidP="00337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</w:tr>
      <w:tr w:rsidR="00FB18EF" w:rsidTr="00FB1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FB18EF" w:rsidRDefault="00FB18EF" w:rsidP="00337343">
            <w:pPr>
              <w:rPr>
                <w:b w:val="0"/>
                <w:bCs w:val="0"/>
                <w:lang w:eastAsia="de-CH"/>
              </w:rPr>
            </w:pPr>
            <w:r>
              <w:rPr>
                <w:b w:val="0"/>
                <w:bCs w:val="0"/>
                <w:lang w:eastAsia="de-CH"/>
              </w:rPr>
              <w:t>Description</w:t>
            </w:r>
          </w:p>
        </w:tc>
        <w:tc>
          <w:tcPr>
            <w:tcW w:w="1284" w:type="dxa"/>
          </w:tcPr>
          <w:p w:rsidR="00FB18EF" w:rsidRDefault="00FB18EF" w:rsidP="0033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?</w:t>
            </w:r>
          </w:p>
        </w:tc>
        <w:tc>
          <w:tcPr>
            <w:tcW w:w="3075" w:type="dxa"/>
          </w:tcPr>
          <w:p w:rsidR="00FB18EF" w:rsidRDefault="00FB18EF" w:rsidP="0033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</w:p>
        </w:tc>
      </w:tr>
      <w:tr w:rsidR="00FB18EF" w:rsidTr="00FB1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FB18EF" w:rsidRPr="00103FAC" w:rsidRDefault="00FB18EF" w:rsidP="00337343">
            <w:pPr>
              <w:rPr>
                <w:b w:val="0"/>
                <w:bCs w:val="0"/>
                <w:lang w:val="en-US" w:eastAsia="de-CH"/>
              </w:rPr>
            </w:pPr>
            <w:proofErr w:type="spellStart"/>
            <w:r>
              <w:rPr>
                <w:b w:val="0"/>
                <w:bCs w:val="0"/>
                <w:lang w:val="en-US" w:eastAsia="de-CH"/>
              </w:rPr>
              <w:t>Url</w:t>
            </w:r>
            <w:proofErr w:type="spellEnd"/>
            <w:r w:rsidRPr="00FB18EF">
              <w:rPr>
                <w:b w:val="0"/>
                <w:bCs w:val="0"/>
                <w:lang w:val="en-US" w:eastAsia="de-CH"/>
              </w:rPr>
              <w:t xml:space="preserve"> type="application/</w:t>
            </w:r>
            <w:proofErr w:type="spellStart"/>
            <w:r w:rsidRPr="00FB18EF">
              <w:rPr>
                <w:b w:val="0"/>
                <w:bCs w:val="0"/>
                <w:lang w:val="en-US" w:eastAsia="de-CH"/>
              </w:rPr>
              <w:t>opensearchdescription+xml</w:t>
            </w:r>
            <w:proofErr w:type="spellEnd"/>
            <w:r w:rsidRPr="00FB18EF">
              <w:rPr>
                <w:b w:val="0"/>
                <w:bCs w:val="0"/>
                <w:lang w:val="en-US" w:eastAsia="de-CH"/>
              </w:rPr>
              <w:t>"</w:t>
            </w:r>
          </w:p>
        </w:tc>
        <w:tc>
          <w:tcPr>
            <w:tcW w:w="1284" w:type="dxa"/>
          </w:tcPr>
          <w:p w:rsidR="00FB18EF" w:rsidRDefault="00FB18EF" w:rsidP="0033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M</w:t>
            </w:r>
          </w:p>
        </w:tc>
        <w:tc>
          <w:tcPr>
            <w:tcW w:w="3075" w:type="dxa"/>
          </w:tcPr>
          <w:p w:rsidR="00FB18EF" w:rsidRDefault="00FB18EF" w:rsidP="00337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Selbstreferenz</w:t>
            </w:r>
          </w:p>
        </w:tc>
      </w:tr>
      <w:tr w:rsidR="00FB18EF" w:rsidTr="00FB1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FB18EF" w:rsidRPr="00FB18EF" w:rsidRDefault="00FB18EF" w:rsidP="00337343">
            <w:pPr>
              <w:rPr>
                <w:b w:val="0"/>
                <w:bCs w:val="0"/>
                <w:lang w:val="en-US" w:eastAsia="de-CH"/>
              </w:rPr>
            </w:pPr>
            <w:proofErr w:type="spellStart"/>
            <w:r w:rsidRPr="00FB18EF">
              <w:rPr>
                <w:b w:val="0"/>
                <w:bCs w:val="0"/>
                <w:lang w:val="en-US" w:eastAsia="de-CH"/>
              </w:rPr>
              <w:t>Url</w:t>
            </w:r>
            <w:proofErr w:type="spellEnd"/>
            <w:r w:rsidRPr="00FB18EF">
              <w:rPr>
                <w:b w:val="0"/>
                <w:bCs w:val="0"/>
                <w:lang w:val="en-US" w:eastAsia="de-CH"/>
              </w:rPr>
              <w:t xml:space="preserve"> type="text/html" </w:t>
            </w:r>
            <w:proofErr w:type="spellStart"/>
            <w:r w:rsidRPr="00FB18EF">
              <w:rPr>
                <w:b w:val="0"/>
                <w:bCs w:val="0"/>
                <w:lang w:val="en-US" w:eastAsia="de-CH"/>
              </w:rPr>
              <w:t>rel</w:t>
            </w:r>
            <w:proofErr w:type="spellEnd"/>
            <w:r w:rsidRPr="00FB18EF">
              <w:rPr>
                <w:b w:val="0"/>
                <w:bCs w:val="0"/>
                <w:lang w:val="en-US" w:eastAsia="de-CH"/>
              </w:rPr>
              <w:t>="results"</w:t>
            </w:r>
          </w:p>
        </w:tc>
        <w:tc>
          <w:tcPr>
            <w:tcW w:w="1284" w:type="dxa"/>
          </w:tcPr>
          <w:p w:rsidR="00FB18EF" w:rsidRDefault="00FB18EF" w:rsidP="0033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M</w:t>
            </w:r>
          </w:p>
        </w:tc>
        <w:tc>
          <w:tcPr>
            <w:tcW w:w="3075" w:type="dxa"/>
          </w:tcPr>
          <w:p w:rsidR="00FB18EF" w:rsidRDefault="00FB18EF" w:rsidP="0033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</w:p>
        </w:tc>
      </w:tr>
      <w:tr w:rsidR="00FB18EF" w:rsidTr="00FB1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FB18EF" w:rsidRPr="004052E7" w:rsidRDefault="00FB18EF" w:rsidP="00337343">
            <w:pPr>
              <w:rPr>
                <w:b w:val="0"/>
                <w:bCs w:val="0"/>
                <w:lang w:val="fr-CH" w:eastAsia="de-CH"/>
              </w:rPr>
            </w:pPr>
            <w:r w:rsidRPr="004052E7">
              <w:rPr>
                <w:b w:val="0"/>
                <w:bCs w:val="0"/>
                <w:lang w:val="fr-CH" w:eastAsia="de-CH"/>
              </w:rPr>
              <w:t>Url type="application/</w:t>
            </w:r>
            <w:proofErr w:type="spellStart"/>
            <w:r w:rsidRPr="004052E7">
              <w:rPr>
                <w:b w:val="0"/>
                <w:bCs w:val="0"/>
                <w:lang w:val="fr-CH" w:eastAsia="de-CH"/>
              </w:rPr>
              <w:t>atom+xml</w:t>
            </w:r>
            <w:proofErr w:type="spellEnd"/>
            <w:r w:rsidRPr="004052E7">
              <w:rPr>
                <w:b w:val="0"/>
                <w:bCs w:val="0"/>
                <w:lang w:val="fr-CH" w:eastAsia="de-CH"/>
              </w:rPr>
              <w:t xml:space="preserve">" </w:t>
            </w:r>
            <w:proofErr w:type="spellStart"/>
            <w:r w:rsidRPr="004052E7">
              <w:rPr>
                <w:b w:val="0"/>
                <w:bCs w:val="0"/>
                <w:lang w:val="fr-CH" w:eastAsia="de-CH"/>
              </w:rPr>
              <w:t>rel</w:t>
            </w:r>
            <w:proofErr w:type="spellEnd"/>
            <w:r w:rsidRPr="004052E7">
              <w:rPr>
                <w:b w:val="0"/>
                <w:bCs w:val="0"/>
                <w:lang w:val="fr-CH" w:eastAsia="de-CH"/>
              </w:rPr>
              <w:t>="</w:t>
            </w:r>
            <w:proofErr w:type="spellStart"/>
            <w:r w:rsidRPr="004052E7">
              <w:rPr>
                <w:b w:val="0"/>
                <w:bCs w:val="0"/>
                <w:lang w:val="fr-CH" w:eastAsia="de-CH"/>
              </w:rPr>
              <w:t>describedby</w:t>
            </w:r>
            <w:proofErr w:type="spellEnd"/>
            <w:r w:rsidRPr="004052E7">
              <w:rPr>
                <w:b w:val="0"/>
                <w:bCs w:val="0"/>
                <w:lang w:val="fr-CH" w:eastAsia="de-CH"/>
              </w:rPr>
              <w:t>"</w:t>
            </w:r>
          </w:p>
        </w:tc>
        <w:tc>
          <w:tcPr>
            <w:tcW w:w="1284" w:type="dxa"/>
          </w:tcPr>
          <w:p w:rsidR="00FB18EF" w:rsidRDefault="00FB18EF" w:rsidP="0033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M</w:t>
            </w:r>
          </w:p>
        </w:tc>
        <w:tc>
          <w:tcPr>
            <w:tcW w:w="3075" w:type="dxa"/>
          </w:tcPr>
          <w:p w:rsidR="00FB18EF" w:rsidRDefault="00FB18EF" w:rsidP="00337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</w:tr>
      <w:tr w:rsidR="00FB18EF" w:rsidRPr="00FB18EF" w:rsidTr="00FB1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FB18EF" w:rsidRPr="00FB18EF" w:rsidRDefault="00FB18EF" w:rsidP="00337343">
            <w:pPr>
              <w:rPr>
                <w:b w:val="0"/>
                <w:bCs w:val="0"/>
                <w:lang w:val="en-US" w:eastAsia="de-CH"/>
              </w:rPr>
            </w:pPr>
            <w:proofErr w:type="spellStart"/>
            <w:r w:rsidRPr="00FB18EF">
              <w:rPr>
                <w:b w:val="0"/>
                <w:bCs w:val="0"/>
                <w:lang w:val="en-US" w:eastAsia="de-CH"/>
              </w:rPr>
              <w:t>Url</w:t>
            </w:r>
            <w:proofErr w:type="spellEnd"/>
            <w:r w:rsidRPr="00FB18EF">
              <w:rPr>
                <w:b w:val="0"/>
                <w:bCs w:val="0"/>
                <w:lang w:val="en-US" w:eastAsia="de-CH"/>
              </w:rPr>
              <w:t xml:space="preserve"> type="text/x-interlis23" </w:t>
            </w:r>
            <w:proofErr w:type="spellStart"/>
            <w:r w:rsidRPr="00FB18EF">
              <w:rPr>
                <w:b w:val="0"/>
                <w:bCs w:val="0"/>
                <w:lang w:val="en-US" w:eastAsia="de-CH"/>
              </w:rPr>
              <w:t>rel</w:t>
            </w:r>
            <w:proofErr w:type="spellEnd"/>
            <w:r w:rsidRPr="00FB18EF">
              <w:rPr>
                <w:b w:val="0"/>
                <w:bCs w:val="0"/>
                <w:lang w:val="en-US" w:eastAsia="de-CH"/>
              </w:rPr>
              <w:t>="results"</w:t>
            </w:r>
          </w:p>
        </w:tc>
        <w:tc>
          <w:tcPr>
            <w:tcW w:w="1284" w:type="dxa"/>
          </w:tcPr>
          <w:p w:rsidR="00FB18EF" w:rsidRPr="00FB18EF" w:rsidRDefault="00FB18EF" w:rsidP="0033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de-CH"/>
              </w:rPr>
            </w:pPr>
            <w:r>
              <w:rPr>
                <w:lang w:val="en-US" w:eastAsia="de-CH"/>
              </w:rPr>
              <w:t>M</w:t>
            </w:r>
          </w:p>
        </w:tc>
        <w:tc>
          <w:tcPr>
            <w:tcW w:w="3075" w:type="dxa"/>
          </w:tcPr>
          <w:p w:rsidR="00FB18EF" w:rsidRPr="00FB18EF" w:rsidRDefault="00FB18EF" w:rsidP="0033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de-CH"/>
              </w:rPr>
            </w:pPr>
            <w:r>
              <w:rPr>
                <w:lang w:val="en-US" w:eastAsia="de-CH"/>
              </w:rPr>
              <w:t>1 pro MIME-Type</w:t>
            </w:r>
          </w:p>
        </w:tc>
      </w:tr>
      <w:tr w:rsidR="00FB18EF" w:rsidRPr="00FB18EF" w:rsidTr="00FB1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FB18EF" w:rsidRPr="00FB18EF" w:rsidRDefault="00FB18EF" w:rsidP="00337343">
            <w:pPr>
              <w:rPr>
                <w:b w:val="0"/>
                <w:bCs w:val="0"/>
                <w:lang w:val="en-US" w:eastAsia="de-CH"/>
              </w:rPr>
            </w:pPr>
            <w:r>
              <w:rPr>
                <w:b w:val="0"/>
                <w:bCs w:val="0"/>
                <w:lang w:val="en-US" w:eastAsia="de-CH"/>
              </w:rPr>
              <w:t>Contacts</w:t>
            </w:r>
          </w:p>
        </w:tc>
        <w:tc>
          <w:tcPr>
            <w:tcW w:w="1284" w:type="dxa"/>
          </w:tcPr>
          <w:p w:rsidR="00FB18EF" w:rsidRPr="00FB18EF" w:rsidRDefault="00A87699" w:rsidP="0033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de-CH"/>
              </w:rPr>
            </w:pPr>
            <w:r>
              <w:rPr>
                <w:lang w:val="en-US" w:eastAsia="de-CH"/>
              </w:rPr>
              <w:t>?</w:t>
            </w:r>
          </w:p>
        </w:tc>
        <w:tc>
          <w:tcPr>
            <w:tcW w:w="3075" w:type="dxa"/>
          </w:tcPr>
          <w:p w:rsidR="00FB18EF" w:rsidRPr="00FB18EF" w:rsidRDefault="00FB18EF" w:rsidP="00337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de-CH"/>
              </w:rPr>
            </w:pPr>
          </w:p>
        </w:tc>
      </w:tr>
      <w:tr w:rsidR="00FB18EF" w:rsidRPr="00FB18EF" w:rsidTr="00FB1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FB18EF" w:rsidRPr="00FB18EF" w:rsidRDefault="00FB18EF" w:rsidP="00337343">
            <w:pPr>
              <w:rPr>
                <w:b w:val="0"/>
                <w:bCs w:val="0"/>
                <w:lang w:val="en-US" w:eastAsia="de-CH"/>
              </w:rPr>
            </w:pPr>
            <w:r>
              <w:rPr>
                <w:b w:val="0"/>
                <w:bCs w:val="0"/>
                <w:lang w:val="en-US" w:eastAsia="de-CH"/>
              </w:rPr>
              <w:t>Tags</w:t>
            </w:r>
          </w:p>
        </w:tc>
        <w:tc>
          <w:tcPr>
            <w:tcW w:w="1284" w:type="dxa"/>
          </w:tcPr>
          <w:p w:rsidR="00FB18EF" w:rsidRPr="00FB18EF" w:rsidRDefault="00A87699" w:rsidP="0033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de-CH"/>
              </w:rPr>
            </w:pPr>
            <w:r>
              <w:rPr>
                <w:lang w:val="en-US" w:eastAsia="de-CH"/>
              </w:rPr>
              <w:t>?</w:t>
            </w:r>
          </w:p>
        </w:tc>
        <w:tc>
          <w:tcPr>
            <w:tcW w:w="3075" w:type="dxa"/>
          </w:tcPr>
          <w:p w:rsidR="00FB18EF" w:rsidRPr="00FB18EF" w:rsidRDefault="00FB18EF" w:rsidP="0033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de-CH"/>
              </w:rPr>
            </w:pPr>
          </w:p>
        </w:tc>
      </w:tr>
      <w:tr w:rsidR="00FB18EF" w:rsidRPr="00FB18EF" w:rsidTr="00FB1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FB18EF" w:rsidRDefault="00FB18EF" w:rsidP="00337343">
            <w:pPr>
              <w:rPr>
                <w:b w:val="0"/>
                <w:bCs w:val="0"/>
                <w:lang w:val="en-US" w:eastAsia="de-CH"/>
              </w:rPr>
            </w:pPr>
            <w:proofErr w:type="spellStart"/>
            <w:r>
              <w:rPr>
                <w:b w:val="0"/>
                <w:bCs w:val="0"/>
                <w:lang w:val="en-US" w:eastAsia="de-CH"/>
              </w:rPr>
              <w:t>LongName</w:t>
            </w:r>
            <w:proofErr w:type="spellEnd"/>
          </w:p>
        </w:tc>
        <w:tc>
          <w:tcPr>
            <w:tcW w:w="1284" w:type="dxa"/>
          </w:tcPr>
          <w:p w:rsidR="00FB18EF" w:rsidRPr="00FB18EF" w:rsidRDefault="00A87699" w:rsidP="0033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de-CH"/>
              </w:rPr>
            </w:pPr>
            <w:r>
              <w:rPr>
                <w:lang w:val="en-US" w:eastAsia="de-CH"/>
              </w:rPr>
              <w:t>?</w:t>
            </w:r>
          </w:p>
        </w:tc>
        <w:tc>
          <w:tcPr>
            <w:tcW w:w="3075" w:type="dxa"/>
          </w:tcPr>
          <w:p w:rsidR="00FB18EF" w:rsidRPr="00FB18EF" w:rsidRDefault="00FB18EF" w:rsidP="00337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de-CH"/>
              </w:rPr>
            </w:pPr>
          </w:p>
        </w:tc>
      </w:tr>
      <w:tr w:rsidR="00FB18EF" w:rsidRPr="00FB18EF" w:rsidTr="00FB1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FB18EF" w:rsidRDefault="00FB18EF" w:rsidP="00337343">
            <w:pPr>
              <w:rPr>
                <w:b w:val="0"/>
                <w:bCs w:val="0"/>
                <w:lang w:val="en-US" w:eastAsia="de-CH"/>
              </w:rPr>
            </w:pPr>
            <w:r>
              <w:rPr>
                <w:b w:val="0"/>
                <w:bCs w:val="0"/>
                <w:lang w:val="en-US" w:eastAsia="de-CH"/>
              </w:rPr>
              <w:t>Image</w:t>
            </w:r>
          </w:p>
        </w:tc>
        <w:tc>
          <w:tcPr>
            <w:tcW w:w="1284" w:type="dxa"/>
          </w:tcPr>
          <w:p w:rsidR="00FB18EF" w:rsidRPr="00FB18EF" w:rsidRDefault="00A87699" w:rsidP="0033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de-CH"/>
              </w:rPr>
            </w:pPr>
            <w:r>
              <w:rPr>
                <w:lang w:val="en-US" w:eastAsia="de-CH"/>
              </w:rPr>
              <w:t>?</w:t>
            </w:r>
          </w:p>
        </w:tc>
        <w:tc>
          <w:tcPr>
            <w:tcW w:w="3075" w:type="dxa"/>
          </w:tcPr>
          <w:p w:rsidR="00FB18EF" w:rsidRPr="00FB18EF" w:rsidRDefault="00FB18EF" w:rsidP="0033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de-CH"/>
              </w:rPr>
            </w:pPr>
          </w:p>
        </w:tc>
      </w:tr>
      <w:tr w:rsidR="00FB18EF" w:rsidRPr="00FB18EF" w:rsidTr="00FB1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FB18EF" w:rsidRDefault="00FB18EF" w:rsidP="00337343">
            <w:pPr>
              <w:rPr>
                <w:b w:val="0"/>
                <w:bCs w:val="0"/>
                <w:lang w:val="en-US" w:eastAsia="de-CH"/>
              </w:rPr>
            </w:pPr>
            <w:r w:rsidRPr="00FB18EF">
              <w:rPr>
                <w:b w:val="0"/>
                <w:bCs w:val="0"/>
                <w:lang w:val="en-US" w:eastAsia="de-CH"/>
              </w:rPr>
              <w:t>Query role="example"</w:t>
            </w:r>
          </w:p>
        </w:tc>
        <w:tc>
          <w:tcPr>
            <w:tcW w:w="1284" w:type="dxa"/>
          </w:tcPr>
          <w:p w:rsidR="00FB18EF" w:rsidRPr="00FB18EF" w:rsidRDefault="00FB18EF" w:rsidP="0033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de-CH"/>
              </w:rPr>
            </w:pPr>
            <w:r>
              <w:rPr>
                <w:lang w:val="en-US" w:eastAsia="de-CH"/>
              </w:rPr>
              <w:t>M</w:t>
            </w:r>
          </w:p>
        </w:tc>
        <w:tc>
          <w:tcPr>
            <w:tcW w:w="3075" w:type="dxa"/>
          </w:tcPr>
          <w:p w:rsidR="00FB18EF" w:rsidRPr="00FB18EF" w:rsidRDefault="00FB18EF" w:rsidP="00337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de-CH"/>
              </w:rPr>
            </w:pPr>
            <w:r>
              <w:rPr>
                <w:lang w:val="en-US" w:eastAsia="de-CH"/>
              </w:rPr>
              <w:t>1 pro CRS/Lang/</w:t>
            </w:r>
            <w:proofErr w:type="spellStart"/>
            <w:r>
              <w:rPr>
                <w:lang w:val="en-US" w:eastAsia="de-CH"/>
              </w:rPr>
              <w:t>sds_id</w:t>
            </w:r>
            <w:proofErr w:type="spellEnd"/>
          </w:p>
        </w:tc>
      </w:tr>
      <w:tr w:rsidR="00FB18EF" w:rsidRPr="00FB18EF" w:rsidTr="00FB1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FB18EF" w:rsidRDefault="00FB18EF" w:rsidP="00337343">
            <w:pPr>
              <w:rPr>
                <w:b w:val="0"/>
                <w:bCs w:val="0"/>
                <w:lang w:val="en-US" w:eastAsia="de-CH"/>
              </w:rPr>
            </w:pPr>
            <w:r>
              <w:rPr>
                <w:b w:val="0"/>
                <w:bCs w:val="0"/>
                <w:lang w:val="en-US" w:eastAsia="de-CH"/>
              </w:rPr>
              <w:t>Language</w:t>
            </w:r>
          </w:p>
        </w:tc>
        <w:tc>
          <w:tcPr>
            <w:tcW w:w="1284" w:type="dxa"/>
          </w:tcPr>
          <w:p w:rsidR="00FB18EF" w:rsidRPr="00FB18EF" w:rsidRDefault="00A87699" w:rsidP="0033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de-CH"/>
              </w:rPr>
            </w:pPr>
            <w:r>
              <w:rPr>
                <w:lang w:val="en-US" w:eastAsia="de-CH"/>
              </w:rPr>
              <w:t>?</w:t>
            </w:r>
          </w:p>
        </w:tc>
        <w:tc>
          <w:tcPr>
            <w:tcW w:w="3075" w:type="dxa"/>
          </w:tcPr>
          <w:p w:rsidR="00FB18EF" w:rsidRPr="00FB18EF" w:rsidRDefault="00FB18EF" w:rsidP="0033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de-CH"/>
              </w:rPr>
            </w:pPr>
          </w:p>
        </w:tc>
      </w:tr>
    </w:tbl>
    <w:p w:rsidR="00A87699" w:rsidRDefault="00A87699" w:rsidP="00A87699">
      <w:pPr>
        <w:pStyle w:val="Titolo3"/>
      </w:pPr>
      <w:r>
        <w:t>Mehrere Datei</w:t>
      </w:r>
      <w:ins w:id="157" w:author="Ziegler Stefan" w:date="2015-09-14T15:42:00Z">
        <w:r w:rsidR="00E340E9">
          <w:t>en</w:t>
        </w:r>
      </w:ins>
    </w:p>
    <w:p w:rsidR="00A87699" w:rsidRPr="00A87699" w:rsidRDefault="00A87699" w:rsidP="00A87699">
      <w:pPr>
        <w:rPr>
          <w:lang w:eastAsia="de-CH"/>
        </w:rPr>
      </w:pPr>
      <w:r w:rsidRPr="00A87699">
        <w:rPr>
          <w:highlight w:val="yellow"/>
          <w:lang w:eastAsia="de-CH"/>
        </w:rPr>
        <w:t>….. TO BE DONE</w:t>
      </w:r>
    </w:p>
    <w:p w:rsidR="0012029F" w:rsidRDefault="0012029F" w:rsidP="004A1573">
      <w:pPr>
        <w:rPr>
          <w:lang w:eastAsia="de-CH"/>
        </w:rPr>
      </w:pPr>
    </w:p>
    <w:p w:rsidR="00A87699" w:rsidRDefault="00A87699" w:rsidP="004A1573">
      <w:pPr>
        <w:rPr>
          <w:lang w:eastAsia="de-CH"/>
        </w:rPr>
      </w:pPr>
    </w:p>
    <w:p w:rsidR="00A87699" w:rsidRDefault="00A87699" w:rsidP="004A1573">
      <w:pPr>
        <w:rPr>
          <w:lang w:eastAsia="de-CH"/>
        </w:rPr>
      </w:pPr>
    </w:p>
    <w:p w:rsidR="00A87699" w:rsidRDefault="00A87699" w:rsidP="004A1573">
      <w:pPr>
        <w:rPr>
          <w:lang w:eastAsia="de-CH"/>
        </w:rPr>
      </w:pPr>
    </w:p>
    <w:p w:rsidR="00A87699" w:rsidRDefault="00A87699" w:rsidP="004A1573">
      <w:pPr>
        <w:rPr>
          <w:lang w:eastAsia="de-CH"/>
        </w:rPr>
      </w:pPr>
    </w:p>
    <w:p w:rsidR="00A87699" w:rsidRDefault="00A87699" w:rsidP="004A1573">
      <w:pPr>
        <w:rPr>
          <w:lang w:eastAsia="de-CH"/>
        </w:rPr>
      </w:pPr>
    </w:p>
    <w:p w:rsidR="00A87699" w:rsidRDefault="00A87699" w:rsidP="004A1573">
      <w:pPr>
        <w:rPr>
          <w:lang w:eastAsia="de-CH"/>
        </w:rPr>
      </w:pPr>
    </w:p>
    <w:p w:rsidR="00A87699" w:rsidRDefault="00A87699" w:rsidP="004A1573">
      <w:pPr>
        <w:rPr>
          <w:lang w:eastAsia="de-CH"/>
        </w:rPr>
      </w:pPr>
    </w:p>
    <w:p w:rsidR="00A87699" w:rsidRDefault="00A87699" w:rsidP="004A1573">
      <w:pPr>
        <w:rPr>
          <w:lang w:eastAsia="de-CH"/>
        </w:rPr>
      </w:pPr>
    </w:p>
    <w:p w:rsidR="00A87699" w:rsidRDefault="00A87699" w:rsidP="004A1573">
      <w:pPr>
        <w:rPr>
          <w:lang w:eastAsia="de-CH"/>
        </w:rPr>
      </w:pPr>
    </w:p>
    <w:p w:rsidR="00A87699" w:rsidRDefault="00A87699" w:rsidP="004A1573">
      <w:pPr>
        <w:rPr>
          <w:lang w:eastAsia="de-CH"/>
        </w:rPr>
      </w:pPr>
    </w:p>
    <w:p w:rsidR="00A87699" w:rsidRPr="007E49C5" w:rsidRDefault="00A87699" w:rsidP="004A1573">
      <w:pPr>
        <w:rPr>
          <w:lang w:eastAsia="de-CH"/>
        </w:rPr>
      </w:pPr>
    </w:p>
    <w:p w:rsidR="004A1573" w:rsidRPr="00960968" w:rsidRDefault="004A1573" w:rsidP="004A1573">
      <w:pPr>
        <w:rPr>
          <w:b/>
          <w:sz w:val="24"/>
          <w:lang w:val="it-IT" w:eastAsia="de-CH"/>
        </w:rPr>
      </w:pPr>
      <w:proofErr w:type="spellStart"/>
      <w:r w:rsidRPr="007E49C5">
        <w:rPr>
          <w:b/>
          <w:sz w:val="24"/>
          <w:lang w:eastAsia="de-CH"/>
        </w:rPr>
        <w:t>Ref</w:t>
      </w:r>
      <w:r w:rsidRPr="00960968">
        <w:rPr>
          <w:b/>
          <w:sz w:val="24"/>
          <w:lang w:val="it-IT" w:eastAsia="de-CH"/>
        </w:rPr>
        <w:t>erenzen</w:t>
      </w:r>
      <w:proofErr w:type="spellEnd"/>
    </w:p>
    <w:p w:rsidR="004A1573" w:rsidRPr="00960968" w:rsidRDefault="004A1573" w:rsidP="004A1573">
      <w:pPr>
        <w:rPr>
          <w:lang w:val="it-IT" w:eastAsia="de-CH"/>
        </w:rPr>
      </w:pPr>
      <w:r w:rsidRPr="00960968">
        <w:rPr>
          <w:szCs w:val="20"/>
          <w:lang w:val="it-IT"/>
        </w:rPr>
        <w:t>[</w:t>
      </w:r>
      <w:r w:rsidRPr="00960968">
        <w:rPr>
          <w:b/>
          <w:szCs w:val="20"/>
          <w:lang w:val="it-IT"/>
        </w:rPr>
        <w:t>RFC4287</w:t>
      </w:r>
      <w:r w:rsidRPr="00960968">
        <w:rPr>
          <w:szCs w:val="20"/>
          <w:lang w:val="it-IT"/>
        </w:rPr>
        <w:t xml:space="preserve">] – IETF RFC 4287 The </w:t>
      </w:r>
      <w:proofErr w:type="spellStart"/>
      <w:r w:rsidRPr="00960968">
        <w:rPr>
          <w:szCs w:val="20"/>
          <w:lang w:val="it-IT"/>
        </w:rPr>
        <w:t>Atom</w:t>
      </w:r>
      <w:proofErr w:type="spellEnd"/>
      <w:r w:rsidRPr="00960968">
        <w:rPr>
          <w:szCs w:val="20"/>
          <w:lang w:val="it-IT"/>
        </w:rPr>
        <w:t xml:space="preserve"> </w:t>
      </w:r>
      <w:proofErr w:type="spellStart"/>
      <w:r w:rsidRPr="00960968">
        <w:rPr>
          <w:szCs w:val="20"/>
          <w:lang w:val="it-IT"/>
        </w:rPr>
        <w:t>Syndication</w:t>
      </w:r>
      <w:proofErr w:type="spellEnd"/>
      <w:r w:rsidRPr="00960968">
        <w:rPr>
          <w:szCs w:val="20"/>
          <w:lang w:val="it-IT"/>
        </w:rPr>
        <w:t xml:space="preserve"> Format</w:t>
      </w:r>
      <w:r w:rsidR="00021337" w:rsidRPr="00960968">
        <w:rPr>
          <w:szCs w:val="20"/>
          <w:lang w:val="it-IT"/>
        </w:rPr>
        <w:t xml:space="preserve">, </w:t>
      </w:r>
      <w:hyperlink r:id="rId21" w:history="1">
        <w:r w:rsidR="00021337" w:rsidRPr="00960968">
          <w:rPr>
            <w:rStyle w:val="Collegamentoipertestuale"/>
            <w:szCs w:val="20"/>
            <w:lang w:val="it-IT"/>
          </w:rPr>
          <w:t>https://tools.ietf.org/html/rfc4287</w:t>
        </w:r>
      </w:hyperlink>
      <w:r w:rsidR="00021337" w:rsidRPr="00960968">
        <w:rPr>
          <w:szCs w:val="20"/>
          <w:lang w:val="it-IT"/>
        </w:rPr>
        <w:t xml:space="preserve"> </w:t>
      </w:r>
    </w:p>
    <w:p w:rsidR="004A1573" w:rsidRPr="00960968" w:rsidRDefault="004A1573" w:rsidP="004A1573">
      <w:pPr>
        <w:rPr>
          <w:lang w:val="it-IT" w:eastAsia="de-CH"/>
        </w:rPr>
      </w:pPr>
      <w:r w:rsidRPr="00960968">
        <w:rPr>
          <w:szCs w:val="20"/>
          <w:lang w:val="it-IT"/>
        </w:rPr>
        <w:t>[</w:t>
      </w:r>
      <w:r w:rsidRPr="00960968">
        <w:rPr>
          <w:b/>
          <w:szCs w:val="20"/>
          <w:lang w:val="it-IT"/>
        </w:rPr>
        <w:t>OS</w:t>
      </w:r>
      <w:r w:rsidRPr="00960968">
        <w:rPr>
          <w:szCs w:val="20"/>
          <w:lang w:val="it-IT"/>
        </w:rPr>
        <w:t xml:space="preserve">] – </w:t>
      </w:r>
      <w:r w:rsidRPr="00960968">
        <w:rPr>
          <w:lang w:val="it-IT" w:eastAsia="de-CH"/>
        </w:rPr>
        <w:t xml:space="preserve">OpenSearch </w:t>
      </w:r>
      <w:proofErr w:type="spellStart"/>
      <w:r w:rsidRPr="00960968">
        <w:rPr>
          <w:lang w:val="it-IT" w:eastAsia="de-CH"/>
        </w:rPr>
        <w:t>Description</w:t>
      </w:r>
      <w:proofErr w:type="spellEnd"/>
      <w:r w:rsidRPr="00960968">
        <w:rPr>
          <w:lang w:val="it-IT" w:eastAsia="de-CH"/>
        </w:rPr>
        <w:t xml:space="preserve"> Document format, </w:t>
      </w:r>
      <w:hyperlink r:id="rId22" w:history="1">
        <w:r w:rsidRPr="00960968">
          <w:rPr>
            <w:rStyle w:val="Collegamentoipertestuale"/>
            <w:lang w:val="it-IT" w:eastAsia="de-CH"/>
          </w:rPr>
          <w:t>http://www.opensearch.org/Specifications/OpenSearch/1.1</w:t>
        </w:r>
      </w:hyperlink>
    </w:p>
    <w:p w:rsidR="004A1573" w:rsidRDefault="004A1573" w:rsidP="004A1573">
      <w:pPr>
        <w:rPr>
          <w:lang w:val="en-US" w:eastAsia="de-CH"/>
        </w:rPr>
      </w:pPr>
      <w:r w:rsidRPr="004A1573">
        <w:rPr>
          <w:szCs w:val="20"/>
          <w:lang w:val="en-US"/>
        </w:rPr>
        <w:t>[</w:t>
      </w:r>
      <w:r>
        <w:rPr>
          <w:b/>
          <w:szCs w:val="20"/>
          <w:lang w:val="en-US"/>
        </w:rPr>
        <w:t>GeoRSS</w:t>
      </w:r>
      <w:r w:rsidRPr="004A1573">
        <w:rPr>
          <w:szCs w:val="20"/>
          <w:lang w:val="en-US"/>
        </w:rPr>
        <w:t>]</w:t>
      </w:r>
      <w:r>
        <w:rPr>
          <w:szCs w:val="20"/>
          <w:lang w:val="en-US"/>
        </w:rPr>
        <w:t xml:space="preserve"> – </w:t>
      </w:r>
      <w:r w:rsidRPr="004A1573">
        <w:rPr>
          <w:lang w:val="en-US" w:eastAsia="de-CH"/>
        </w:rPr>
        <w:t xml:space="preserve">GeoRSS-Simple The Simple Serialization of GeoRSS, </w:t>
      </w:r>
      <w:r w:rsidR="00FA3999">
        <w:fldChar w:fldCharType="begin"/>
      </w:r>
      <w:r w:rsidR="00FA3999" w:rsidRPr="00C73268">
        <w:rPr>
          <w:lang w:val="en-US"/>
          <w:rPrChange w:id="158" w:author="Di Donato Pasquale" w:date="2015-09-14T16:08:00Z">
            <w:rPr/>
          </w:rPrChange>
        </w:rPr>
        <w:instrText xml:space="preserve"> HYPERLINK "http://www.georss.org/simple" </w:instrText>
      </w:r>
      <w:r w:rsidR="00FA3999">
        <w:fldChar w:fldCharType="separate"/>
      </w:r>
      <w:r w:rsidRPr="004A1573">
        <w:rPr>
          <w:rStyle w:val="Collegamentoipertestuale"/>
          <w:lang w:val="en-US" w:eastAsia="de-CH"/>
        </w:rPr>
        <w:t>http://www.georss.org/simple</w:t>
      </w:r>
      <w:r w:rsidR="00FA3999">
        <w:rPr>
          <w:rStyle w:val="Collegamentoipertestuale"/>
          <w:lang w:val="en-US" w:eastAsia="de-CH"/>
        </w:rPr>
        <w:fldChar w:fldCharType="end"/>
      </w:r>
    </w:p>
    <w:p w:rsidR="0012029F" w:rsidRDefault="0012029F" w:rsidP="004A1573">
      <w:pPr>
        <w:rPr>
          <w:lang w:val="en-US" w:eastAsia="de-CH"/>
        </w:rPr>
      </w:pPr>
    </w:p>
    <w:p w:rsidR="004A1573" w:rsidRDefault="0012029F" w:rsidP="004A1573">
      <w:pPr>
        <w:rPr>
          <w:szCs w:val="20"/>
          <w:lang w:val="en-US"/>
        </w:rPr>
      </w:pPr>
      <w:r w:rsidRPr="0012029F">
        <w:rPr>
          <w:szCs w:val="20"/>
          <w:lang w:val="en-US"/>
        </w:rPr>
        <w:t>[</w:t>
      </w:r>
      <w:r w:rsidRPr="0012029F">
        <w:rPr>
          <w:b/>
          <w:szCs w:val="20"/>
          <w:lang w:val="en-US"/>
        </w:rPr>
        <w:t>INSPIRE-TG</w:t>
      </w:r>
      <w:r w:rsidRPr="0012029F">
        <w:rPr>
          <w:szCs w:val="20"/>
          <w:lang w:val="en-US"/>
        </w:rPr>
        <w:t>]</w:t>
      </w:r>
      <w:r>
        <w:rPr>
          <w:szCs w:val="20"/>
          <w:lang w:val="en-US"/>
        </w:rPr>
        <w:t xml:space="preserve"> – </w:t>
      </w:r>
      <w:r w:rsidRPr="0012029F">
        <w:rPr>
          <w:szCs w:val="20"/>
          <w:lang w:val="en-US"/>
        </w:rPr>
        <w:t>Technical Guidance for the implementation of INSPIRE Download Services, Version 3.</w:t>
      </w:r>
      <w:r>
        <w:rPr>
          <w:szCs w:val="20"/>
          <w:lang w:val="en-US"/>
        </w:rPr>
        <w:t xml:space="preserve">1, </w:t>
      </w:r>
      <w:r w:rsidR="00FA3999">
        <w:fldChar w:fldCharType="begin"/>
      </w:r>
      <w:r w:rsidR="00FA3999" w:rsidRPr="00C73268">
        <w:rPr>
          <w:lang w:val="en-US"/>
          <w:rPrChange w:id="159" w:author="Di Donato Pasquale" w:date="2015-09-14T16:08:00Z">
            <w:rPr/>
          </w:rPrChange>
        </w:rPr>
        <w:instrText xml:space="preserve"> HYPERLINK "http://inspire.jrc.ec.europa.eu/documents/Network_Services/Technical_Guidance_Download_Services_v3.1.pdf" </w:instrText>
      </w:r>
      <w:r w:rsidR="00FA3999">
        <w:fldChar w:fldCharType="separate"/>
      </w:r>
      <w:r w:rsidRPr="00BE142C">
        <w:rPr>
          <w:rStyle w:val="Collegamentoipertestuale"/>
          <w:szCs w:val="20"/>
          <w:lang w:val="en-US"/>
        </w:rPr>
        <w:t>http://inspire.jrc.ec.europa.eu/documents/Network_Services/Technical_Guidance_Download_Services_v3.1.pdf</w:t>
      </w:r>
      <w:r w:rsidR="00FA3999">
        <w:rPr>
          <w:rStyle w:val="Collegamentoipertestuale"/>
          <w:szCs w:val="20"/>
          <w:lang w:val="en-US"/>
        </w:rPr>
        <w:fldChar w:fldCharType="end"/>
      </w:r>
      <w:r>
        <w:rPr>
          <w:szCs w:val="20"/>
          <w:lang w:val="en-US"/>
        </w:rPr>
        <w:t xml:space="preserve"> </w:t>
      </w:r>
    </w:p>
    <w:p w:rsidR="0012029F" w:rsidRPr="004A1573" w:rsidRDefault="0012029F" w:rsidP="004A1573">
      <w:pPr>
        <w:rPr>
          <w:lang w:val="en-US" w:eastAsia="de-CH"/>
        </w:rPr>
      </w:pPr>
    </w:p>
    <w:sectPr w:rsidR="0012029F" w:rsidRPr="004A1573" w:rsidSect="008C44F9">
      <w:pgSz w:w="11906" w:h="16838" w:code="9"/>
      <w:pgMar w:top="1134" w:right="1134" w:bottom="907" w:left="1701" w:header="340" w:footer="312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0" w:author="Ziegler Stefan" w:date="2015-09-14T16:09:00Z" w:initials="sz">
    <w:p w:rsidR="00576F6E" w:rsidRPr="00C73268" w:rsidRDefault="00576F6E">
      <w:pPr>
        <w:pStyle w:val="Testocommento"/>
        <w:rPr>
          <w:lang w:val="en-US"/>
        </w:rPr>
      </w:pPr>
      <w:r>
        <w:rPr>
          <w:rStyle w:val="Rimandocommento"/>
        </w:rPr>
        <w:annotationRef/>
      </w:r>
      <w:r w:rsidRPr="00C73268">
        <w:rPr>
          <w:lang w:val="en-US"/>
        </w:rPr>
        <w:t>Free to choose? Who is responsible? Should there be some specification concerning the namespace to avoid duplicates?</w:t>
      </w:r>
    </w:p>
    <w:p w:rsidR="00C73268" w:rsidRPr="00C73268" w:rsidRDefault="00C73268">
      <w:pPr>
        <w:pStyle w:val="Testocommento"/>
        <w:rPr>
          <w:lang w:val="en-US"/>
        </w:rPr>
      </w:pPr>
    </w:p>
    <w:p w:rsidR="00C73268" w:rsidRPr="00C73268" w:rsidRDefault="00C73268">
      <w:pPr>
        <w:pStyle w:val="Testocommento"/>
        <w:rPr>
          <w:lang w:val="en-US"/>
        </w:rPr>
      </w:pPr>
      <w:r w:rsidRPr="00C73268">
        <w:rPr>
          <w:lang w:val="en-US"/>
        </w:rPr>
        <w:t>For me this is somehow depending on the data owner and or service provider.</w:t>
      </w:r>
    </w:p>
    <w:p w:rsidR="00C73268" w:rsidRDefault="00C73268">
      <w:pPr>
        <w:pStyle w:val="Testocommento"/>
        <w:rPr>
          <w:lang w:val="en-US"/>
        </w:rPr>
      </w:pPr>
      <w:r w:rsidRPr="00C73268">
        <w:rPr>
          <w:lang w:val="en-US"/>
        </w:rPr>
        <w:t xml:space="preserve">I can assume that when the BGDI will act as service provider for </w:t>
      </w:r>
      <w:proofErr w:type="spellStart"/>
      <w:r w:rsidRPr="00C73268">
        <w:rPr>
          <w:lang w:val="en-US"/>
        </w:rPr>
        <w:t>Ge</w:t>
      </w:r>
      <w:r w:rsidRPr="00C73268">
        <w:rPr>
          <w:lang w:val="en-US"/>
        </w:rPr>
        <w:t>o</w:t>
      </w:r>
      <w:r w:rsidRPr="00C73268">
        <w:rPr>
          <w:lang w:val="en-US"/>
        </w:rPr>
        <w:t>basisdatensätze</w:t>
      </w:r>
      <w:proofErr w:type="spellEnd"/>
      <w:r>
        <w:rPr>
          <w:lang w:val="en-US"/>
        </w:rPr>
        <w:t>, then this is defined in our namespace as in the example.</w:t>
      </w:r>
    </w:p>
    <w:p w:rsidR="00C73268" w:rsidRPr="00C73268" w:rsidRDefault="00C73268">
      <w:pPr>
        <w:pStyle w:val="Testocommento"/>
        <w:rPr>
          <w:lang w:val="en-US"/>
        </w:rPr>
      </w:pPr>
      <w:r>
        <w:rPr>
          <w:lang w:val="en-US"/>
        </w:rPr>
        <w:t>To be discussed</w:t>
      </w:r>
    </w:p>
  </w:comment>
  <w:comment w:id="80" w:author="Ziegler Stefan" w:date="2015-09-14T16:11:00Z" w:initials="sz">
    <w:p w:rsidR="00C73268" w:rsidRPr="00C73268" w:rsidRDefault="0097669D">
      <w:pPr>
        <w:pStyle w:val="Testocommento"/>
        <w:rPr>
          <w:lang w:val="en-US"/>
        </w:rPr>
      </w:pPr>
      <w:r>
        <w:rPr>
          <w:rStyle w:val="Rimandocommento"/>
        </w:rPr>
        <w:annotationRef/>
      </w:r>
      <w:r w:rsidRPr="00C73268">
        <w:rPr>
          <w:lang w:val="en-US"/>
        </w:rPr>
        <w:t xml:space="preserve">Is it </w:t>
      </w:r>
      <w:proofErr w:type="spellStart"/>
      <w:r w:rsidRPr="00C73268">
        <w:rPr>
          <w:lang w:val="en-US"/>
        </w:rPr>
        <w:t>possibile</w:t>
      </w:r>
      <w:proofErr w:type="spellEnd"/>
      <w:r w:rsidRPr="00C73268">
        <w:rPr>
          <w:lang w:val="en-US"/>
        </w:rPr>
        <w:t xml:space="preserve"> to move this to the according entry?</w:t>
      </w:r>
    </w:p>
  </w:comment>
  <w:comment w:id="81" w:author="Di Donato Pasquale" w:date="2015-09-14T16:13:00Z" w:initials="dip">
    <w:p w:rsidR="00C73268" w:rsidRDefault="00C73268" w:rsidP="00C73268">
      <w:pPr>
        <w:pStyle w:val="Testocommento"/>
        <w:rPr>
          <w:lang w:val="en-US"/>
        </w:rPr>
      </w:pPr>
      <w:r>
        <w:rPr>
          <w:rStyle w:val="Rimandocommento"/>
        </w:rPr>
        <w:annotationRef/>
      </w:r>
      <w:r>
        <w:rPr>
          <w:lang w:val="en-US"/>
        </w:rPr>
        <w:t>This is som</w:t>
      </w:r>
      <w:r>
        <w:rPr>
          <w:lang w:val="en-US"/>
        </w:rPr>
        <w:t>e</w:t>
      </w:r>
      <w:r>
        <w:rPr>
          <w:lang w:val="en-US"/>
        </w:rPr>
        <w:t>thing describing the data objects. In INSPIRE they use a link to concepts in an official INSPIRE-Feature Catalog.</w:t>
      </w:r>
    </w:p>
    <w:p w:rsidR="00C73268" w:rsidRPr="00C73268" w:rsidRDefault="00C73268" w:rsidP="00C73268">
      <w:pPr>
        <w:pStyle w:val="Testocommento"/>
        <w:rPr>
          <w:lang w:val="en-US"/>
        </w:rPr>
      </w:pPr>
      <w:r>
        <w:rPr>
          <w:lang w:val="en-US"/>
        </w:rPr>
        <w:t xml:space="preserve">We don’t have in Switzerland such a tool. So I thought we could refer to MGDM. This is an info </w:t>
      </w:r>
      <w:r>
        <w:rPr>
          <w:lang w:val="en-US"/>
        </w:rPr>
        <w:t>at</w:t>
      </w:r>
      <w:r>
        <w:rPr>
          <w:lang w:val="en-US"/>
        </w:rPr>
        <w:t xml:space="preserve"> dataset </w:t>
      </w:r>
      <w:r>
        <w:rPr>
          <w:lang w:val="en-US"/>
        </w:rPr>
        <w:t xml:space="preserve">level </w:t>
      </w:r>
      <w:r>
        <w:rPr>
          <w:lang w:val="en-US"/>
        </w:rPr>
        <w:t>and do</w:t>
      </w:r>
      <w:r>
        <w:rPr>
          <w:lang w:val="en-US"/>
        </w:rPr>
        <w:t>es</w:t>
      </w:r>
      <w:r>
        <w:rPr>
          <w:lang w:val="en-US"/>
        </w:rPr>
        <w:t xml:space="preserve"> not change</w:t>
      </w:r>
      <w:r>
        <w:rPr>
          <w:lang w:val="en-US"/>
        </w:rPr>
        <w:t xml:space="preserve"> in the entry. The “conceptual” stuff behind a dataset is independent from CRS and file formats.</w:t>
      </w:r>
    </w:p>
  </w:comment>
  <w:comment w:id="82" w:author="Ziegler Stefan" w:date="2015-09-14T15:18:00Z" w:initials="sz">
    <w:p w:rsidR="00737FE0" w:rsidRDefault="00737FE0">
      <w:pPr>
        <w:pStyle w:val="Testocommento"/>
      </w:pPr>
      <w:r>
        <w:rPr>
          <w:rStyle w:val="Rimandocommento"/>
        </w:rPr>
        <w:annotationRef/>
      </w:r>
      <w:r>
        <w:t>Des Datensatzes oder des Feed-Eintrags</w:t>
      </w:r>
      <w:r w:rsidR="00D662D4">
        <w:t>?</w:t>
      </w:r>
    </w:p>
  </w:comment>
  <w:comment w:id="83" w:author="Di Donato Pasquale" w:date="2015-09-14T16:13:00Z" w:initials="dip">
    <w:p w:rsidR="00C73268" w:rsidRDefault="00C73268">
      <w:pPr>
        <w:pStyle w:val="Testocommento"/>
      </w:pPr>
      <w:r>
        <w:rPr>
          <w:rStyle w:val="Rimandocommento"/>
        </w:rPr>
        <w:annotationRef/>
      </w:r>
      <w:r>
        <w:t>Feed.</w:t>
      </w:r>
    </w:p>
  </w:comment>
  <w:comment w:id="103" w:author="Ziegler Stefan" w:date="2015-09-14T15:19:00Z" w:initials="sz">
    <w:p w:rsidR="001C141B" w:rsidRPr="00BB048E" w:rsidRDefault="001C141B">
      <w:pPr>
        <w:pStyle w:val="Testocommento"/>
      </w:pPr>
      <w:r>
        <w:rPr>
          <w:rStyle w:val="Rimandocommento"/>
        </w:rPr>
        <w:annotationRef/>
      </w:r>
      <w:r w:rsidRPr="00BB048E">
        <w:t>Nachführungsd</w:t>
      </w:r>
      <w:r w:rsidRPr="00BB048E">
        <w:t>a</w:t>
      </w:r>
      <w:r w:rsidRPr="00BB048E">
        <w:t>tum des Datensatzes?</w:t>
      </w:r>
    </w:p>
  </w:comment>
  <w:comment w:id="104" w:author="Di Donato Pasquale" w:date="2015-09-14T16:14:00Z" w:initials="dip">
    <w:p w:rsidR="00BB048E" w:rsidRDefault="00BB048E">
      <w:pPr>
        <w:pStyle w:val="Testocommento"/>
      </w:pPr>
      <w:r>
        <w:rPr>
          <w:rStyle w:val="Rimandocommento"/>
        </w:rPr>
        <w:annotationRef/>
      </w:r>
      <w:r>
        <w:t xml:space="preserve">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entry</w:t>
      </w:r>
      <w:proofErr w:type="spellEnd"/>
    </w:p>
  </w:comment>
  <w:comment w:id="122" w:author="Ziegler Stefan" w:date="2015-09-14T15:40:00Z" w:initials="sz">
    <w:p w:rsidR="006F5CED" w:rsidRPr="00C73268" w:rsidRDefault="006F5CED">
      <w:pPr>
        <w:pStyle w:val="Testocommento"/>
        <w:rPr>
          <w:lang w:val="en-US"/>
        </w:rPr>
      </w:pPr>
      <w:r>
        <w:rPr>
          <w:rStyle w:val="Rimandocommento"/>
        </w:rPr>
        <w:annotationRef/>
      </w:r>
      <w:r w:rsidRPr="00C73268">
        <w:rPr>
          <w:lang w:val="en-US"/>
        </w:rPr>
        <w:t>I tried to change the „water network“ stuff to „national map“</w:t>
      </w:r>
      <w:r w:rsidR="00B360D9" w:rsidRPr="00C73268">
        <w:rPr>
          <w:lang w:val="en-US"/>
        </w:rPr>
        <w:t xml:space="preserve"> since our use case is LK25.</w:t>
      </w:r>
    </w:p>
  </w:comment>
  <w:comment w:id="123" w:author="Di Donato Pasquale" w:date="2015-09-14T16:15:00Z" w:initials="dip">
    <w:p w:rsidR="00BB048E" w:rsidRPr="00BB048E" w:rsidRDefault="00BB048E">
      <w:pPr>
        <w:pStyle w:val="Testocommento"/>
        <w:rPr>
          <w:lang w:val="en-US"/>
        </w:rPr>
      </w:pPr>
      <w:r>
        <w:rPr>
          <w:rStyle w:val="Rimandocommento"/>
        </w:rPr>
        <w:annotationRef/>
      </w:r>
      <w:r w:rsidRPr="00BB048E">
        <w:rPr>
          <w:lang w:val="en-US"/>
        </w:rPr>
        <w:t>Thanks I had not enough time to do it today.</w:t>
      </w:r>
    </w:p>
  </w:comment>
  <w:comment w:id="147" w:author="Ziegler Stefan" w:date="2015-09-14T15:40:00Z" w:initials="sz">
    <w:p w:rsidR="00E340E9" w:rsidRPr="00C73268" w:rsidRDefault="00E340E9">
      <w:pPr>
        <w:pStyle w:val="Testocommento"/>
        <w:rPr>
          <w:lang w:val="en-US"/>
        </w:rPr>
      </w:pPr>
      <w:r>
        <w:rPr>
          <w:rStyle w:val="Rimandocommento"/>
        </w:rPr>
        <w:annotationRef/>
      </w:r>
      <w:r w:rsidRPr="00C73268">
        <w:rPr>
          <w:lang w:val="en-US"/>
        </w:rPr>
        <w:t>Is this whitespace on purpose? Can be found anywhere on the web, though :)</w:t>
      </w:r>
    </w:p>
  </w:comment>
  <w:comment w:id="148" w:author="Di Donato Pasquale" w:date="2015-09-14T16:19:00Z" w:initials="dip">
    <w:p w:rsidR="00BB048E" w:rsidRDefault="00BB048E">
      <w:pPr>
        <w:pStyle w:val="Testocommento"/>
      </w:pPr>
      <w:r>
        <w:rPr>
          <w:rStyle w:val="Rimandocommento"/>
        </w:rPr>
        <w:annotationRef/>
      </w:r>
      <w:proofErr w:type="spellStart"/>
      <w:r>
        <w:t>No</w:t>
      </w:r>
      <w:proofErr w:type="spellEnd"/>
      <w:r>
        <w:t xml:space="preserve">… </w:t>
      </w:r>
      <w:proofErr w:type="spellStart"/>
      <w:r>
        <w:t>mist</w:t>
      </w:r>
      <w:r>
        <w:t>a</w:t>
      </w:r>
      <w:r>
        <w:t>ke</w:t>
      </w:r>
      <w:proofErr w:type="spellEnd"/>
      <w:r>
        <w:t xml:space="preserve">. </w:t>
      </w:r>
    </w:p>
    <w:p w:rsidR="00BB048E" w:rsidRDefault="00BB048E">
      <w:pPr>
        <w:pStyle w:val="Testocommento"/>
        <w:rPr>
          <w:lang w:val="en-US"/>
        </w:rPr>
      </w:pPr>
      <w:r w:rsidRPr="00BB048E">
        <w:rPr>
          <w:lang w:val="en-US"/>
        </w:rPr>
        <w:t xml:space="preserve">Copy-paste from INSPIRE-TG. </w:t>
      </w:r>
      <w:r>
        <w:rPr>
          <w:lang w:val="en-US"/>
        </w:rPr>
        <w:t xml:space="preserve">Anyway the URL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not </w:t>
      </w:r>
      <w:proofErr w:type="spellStart"/>
      <w:r w:rsidRPr="00BB048E">
        <w:rPr>
          <w:lang w:val="en-US"/>
        </w:rPr>
        <w:t>dereferenceable</w:t>
      </w:r>
      <w:proofErr w:type="spellEnd"/>
      <w:r>
        <w:rPr>
          <w:lang w:val="en-US"/>
        </w:rPr>
        <w:t>.</w:t>
      </w:r>
    </w:p>
    <w:p w:rsidR="00BB048E" w:rsidRDefault="00BB048E">
      <w:pPr>
        <w:pStyle w:val="Testocommento"/>
        <w:rPr>
          <w:lang w:val="en-US"/>
        </w:rPr>
      </w:pPr>
    </w:p>
    <w:p w:rsidR="00BB048E" w:rsidRDefault="00BB048E">
      <w:pPr>
        <w:pStyle w:val="Testocommento"/>
        <w:rPr>
          <w:lang w:val="en-US"/>
        </w:rPr>
      </w:pPr>
      <w:r>
        <w:rPr>
          <w:lang w:val="en-US"/>
        </w:rPr>
        <w:t>I found this form INSPIRE:</w:t>
      </w:r>
    </w:p>
    <w:p w:rsidR="00BB048E" w:rsidRDefault="00BB048E">
      <w:pPr>
        <w:pStyle w:val="Testocommento"/>
        <w:rPr>
          <w:lang w:val="en-US"/>
        </w:rPr>
      </w:pPr>
      <w:hyperlink r:id="rId1" w:history="1">
        <w:r w:rsidRPr="000862D9">
          <w:rPr>
            <w:rStyle w:val="Collegamentoipertestuale"/>
            <w:lang w:val="en-US"/>
          </w:rPr>
          <w:t>http://inspire-geopo</w:t>
        </w:r>
        <w:r w:rsidRPr="000862D9">
          <w:rPr>
            <w:rStyle w:val="Collegamentoipertestuale"/>
            <w:lang w:val="en-US"/>
          </w:rPr>
          <w:t>r</w:t>
        </w:r>
        <w:r w:rsidRPr="000862D9">
          <w:rPr>
            <w:rStyle w:val="Collegamentoipertestuale"/>
            <w:lang w:val="en-US"/>
          </w:rPr>
          <w:t>tal.ec.europa.eu/schemas/inspire/atom/1.0/opensearch.xsd</w:t>
        </w:r>
      </w:hyperlink>
    </w:p>
    <w:p w:rsidR="00BB048E" w:rsidRPr="00BB048E" w:rsidRDefault="00BB048E">
      <w:pPr>
        <w:pStyle w:val="Testocommento"/>
        <w:rPr>
          <w:lang w:val="en-US"/>
        </w:rPr>
      </w:pPr>
    </w:p>
  </w:comment>
  <w:comment w:id="154" w:author="Ziegler Stefan" w:date="2015-09-14T15:53:00Z" w:initials="sz">
    <w:p w:rsidR="00FA37BB" w:rsidRPr="00C73268" w:rsidRDefault="00FA37BB">
      <w:pPr>
        <w:pStyle w:val="Testocommento"/>
        <w:rPr>
          <w:lang w:val="en-US"/>
        </w:rPr>
      </w:pPr>
      <w:r>
        <w:rPr>
          <w:rStyle w:val="Rimandocommento"/>
        </w:rPr>
        <w:annotationRef/>
      </w:r>
      <w:r w:rsidRPr="00C73268">
        <w:rPr>
          <w:lang w:val="en-US"/>
        </w:rPr>
        <w:t>The URL is ide</w:t>
      </w:r>
      <w:r w:rsidRPr="00C73268">
        <w:rPr>
          <w:lang w:val="en-US"/>
        </w:rPr>
        <w:t>n</w:t>
      </w:r>
      <w:r w:rsidRPr="00C73268">
        <w:rPr>
          <w:lang w:val="en-US"/>
        </w:rPr>
        <w:t xml:space="preserve">tical? I’m not sure if I get chapter 5.4.3 from the technical guidance. You should return the atom feed even for the </w:t>
      </w:r>
      <w:proofErr w:type="spellStart"/>
      <w:r w:rsidRPr="00C73268">
        <w:rPr>
          <w:lang w:val="en-US"/>
        </w:rPr>
        <w:t>GetSpatialDataset</w:t>
      </w:r>
      <w:proofErr w:type="spellEnd"/>
      <w:r w:rsidRPr="00C73268">
        <w:rPr>
          <w:lang w:val="en-US"/>
        </w:rPr>
        <w:t xml:space="preserve"> operation b/c of the multipart thing ?</w:t>
      </w:r>
    </w:p>
  </w:comment>
  <w:comment w:id="155" w:author="Di Donato Pasquale" w:date="2015-09-14T16:21:00Z" w:initials="dip">
    <w:p w:rsidR="00FA3999" w:rsidRPr="00FA3999" w:rsidRDefault="00FA3999">
      <w:pPr>
        <w:pStyle w:val="Testocommento"/>
        <w:rPr>
          <w:lang w:val="en-US"/>
        </w:rPr>
      </w:pPr>
      <w:r>
        <w:rPr>
          <w:rStyle w:val="Rimandocommento"/>
        </w:rPr>
        <w:annotationRef/>
      </w:r>
      <w:r w:rsidRPr="00FA3999">
        <w:rPr>
          <w:lang w:val="en-US"/>
        </w:rPr>
        <w:t>„type“ is different. My interpretation is that you provide 1 URL for MIME type.</w:t>
      </w:r>
    </w:p>
    <w:p w:rsidR="00FA3999" w:rsidRDefault="00FA3999">
      <w:pPr>
        <w:pStyle w:val="Testocommento"/>
        <w:rPr>
          <w:lang w:val="en-US"/>
        </w:rPr>
      </w:pPr>
    </w:p>
    <w:p w:rsidR="00FA3999" w:rsidRPr="00FA3999" w:rsidRDefault="00FA3999">
      <w:pPr>
        <w:pStyle w:val="Testocommento"/>
        <w:rPr>
          <w:lang w:val="en-US"/>
        </w:rPr>
      </w:pPr>
      <w:r>
        <w:rPr>
          <w:lang w:val="en-US"/>
        </w:rPr>
        <w:t xml:space="preserve">In case of multipart dataset the </w:t>
      </w:r>
      <w:proofErr w:type="spellStart"/>
      <w:r>
        <w:rPr>
          <w:lang w:val="en-US"/>
        </w:rPr>
        <w:t>GetSp</w:t>
      </w:r>
      <w:r>
        <w:rPr>
          <w:lang w:val="en-US"/>
        </w:rPr>
        <w:t>a</w:t>
      </w:r>
      <w:r>
        <w:rPr>
          <w:lang w:val="en-US"/>
        </w:rPr>
        <w:t>tialDataset</w:t>
      </w:r>
      <w:proofErr w:type="spellEnd"/>
      <w:r>
        <w:rPr>
          <w:lang w:val="en-US"/>
        </w:rPr>
        <w:t xml:space="preserve"> should return the Dataset-Feed… in my understanding. To be done in 1.5.1</w:t>
      </w:r>
      <w:bookmarkStart w:id="156" w:name="_GoBack"/>
      <w:bookmarkEnd w:id="156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2A9" w:rsidRPr="004A1573" w:rsidRDefault="00E442A9" w:rsidP="0002015D">
      <w:pPr>
        <w:spacing w:line="240" w:lineRule="auto"/>
      </w:pPr>
      <w:r w:rsidRPr="004A1573">
        <w:separator/>
      </w:r>
    </w:p>
  </w:endnote>
  <w:endnote w:type="continuationSeparator" w:id="0">
    <w:p w:rsidR="00E442A9" w:rsidRPr="004A1573" w:rsidRDefault="00E442A9" w:rsidP="0002015D">
      <w:pPr>
        <w:spacing w:line="240" w:lineRule="auto"/>
      </w:pPr>
      <w:r w:rsidRPr="004A157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703" w:rsidRPr="004A1573" w:rsidRDefault="002B1703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80" w:type="dxa"/>
      <w:tblLayout w:type="fixed"/>
      <w:tblLook w:val="04A0" w:firstRow="1" w:lastRow="0" w:firstColumn="1" w:lastColumn="0" w:noHBand="0" w:noVBand="1"/>
    </w:tblPr>
    <w:tblGrid>
      <w:gridCol w:w="4252"/>
      <w:gridCol w:w="3303"/>
      <w:gridCol w:w="812"/>
      <w:gridCol w:w="813"/>
    </w:tblGrid>
    <w:tr w:rsidR="002B1703" w:rsidRPr="004A1573" w:rsidTr="00E8061F">
      <w:tc>
        <w:tcPr>
          <w:tcW w:w="4252" w:type="dxa"/>
          <w:vAlign w:val="bottom"/>
        </w:tcPr>
        <w:p w:rsidR="002B1703" w:rsidRPr="004A1573" w:rsidRDefault="002B1703" w:rsidP="00F2747B">
          <w:pPr>
            <w:pStyle w:val="FusszeileKontakt"/>
          </w:pPr>
          <w:r w:rsidRPr="004A1573">
            <w:fldChar w:fldCharType="begin"/>
          </w:r>
          <w:r w:rsidRPr="004A1573">
            <w:instrText xml:space="preserve"> IF </w:instrText>
          </w:r>
          <w:r w:rsidRPr="004A1573">
            <w:fldChar w:fldCharType="begin"/>
          </w:r>
          <w:r w:rsidRPr="004A1573">
            <w:instrText xml:space="preserve"> DOCPROPERTY "CustomField.ShowSecondAddressInFooter"\*CHARFORMAT </w:instrText>
          </w:r>
          <w:r w:rsidRPr="004A1573">
            <w:fldChar w:fldCharType="separate"/>
          </w:r>
          <w:r>
            <w:rPr>
              <w:b/>
              <w:bCs/>
              <w:lang w:val="it-IT"/>
            </w:rPr>
            <w:instrText>Errore. Nome della proprietà del documento sconosciuto.</w:instrText>
          </w:r>
          <w:r w:rsidRPr="004A1573">
            <w:fldChar w:fldCharType="end"/>
          </w:r>
          <w:r w:rsidRPr="004A1573">
            <w:instrText>="-1" "</w:instrText>
          </w:r>
          <w:r w:rsidRPr="004A1573">
            <w:fldChar w:fldCharType="begin"/>
          </w:r>
          <w:r w:rsidRPr="004A1573">
            <w:instrText xml:space="preserve"> DOCPROPERTY "Organisation.AmtZ1"\*CHARFORMAT </w:instrText>
          </w:r>
          <w:r w:rsidRPr="004A1573">
            <w:fldChar w:fldCharType="separate"/>
          </w:r>
          <w:r w:rsidRPr="004A1573">
            <w:instrText>Organisation.AmtZ1</w:instrText>
          </w:r>
          <w:r w:rsidRPr="004A1573">
            <w:fldChar w:fldCharType="end"/>
          </w:r>
          <w:r w:rsidRPr="004A1573">
            <w:fldChar w:fldCharType="begin"/>
          </w:r>
          <w:r w:rsidRPr="004A1573">
            <w:instrText xml:space="preserve"> IF </w:instrText>
          </w:r>
          <w:r w:rsidRPr="004A1573">
            <w:fldChar w:fldCharType="begin"/>
          </w:r>
          <w:r w:rsidRPr="004A1573">
            <w:instrText xml:space="preserve"> DOCPROPERTY "Organisation.AmtZ2"\*CHARFORMAT </w:instrText>
          </w:r>
          <w:r w:rsidRPr="004A1573">
            <w:fldChar w:fldCharType="separate"/>
          </w:r>
          <w:r w:rsidRPr="004A1573">
            <w:instrText>Organisation.AmtZ2</w:instrText>
          </w:r>
          <w:r w:rsidRPr="004A1573">
            <w:fldChar w:fldCharType="end"/>
          </w:r>
          <w:r w:rsidRPr="004A1573">
            <w:instrText>="" "" "</w:instrText>
          </w:r>
        </w:p>
        <w:p w:rsidR="002B1703" w:rsidRPr="004A1573" w:rsidRDefault="002B1703" w:rsidP="00F2747B">
          <w:pPr>
            <w:pStyle w:val="FusszeileKontakt"/>
            <w:rPr>
              <w:noProof/>
            </w:rPr>
          </w:pPr>
          <w:r w:rsidRPr="004A1573">
            <w:fldChar w:fldCharType="begin"/>
          </w:r>
          <w:r w:rsidRPr="004A1573">
            <w:instrText xml:space="preserve"> DOCPROPERTY "Organisation.AmtZ2"\*CHARFORMAT </w:instrText>
          </w:r>
          <w:r w:rsidRPr="004A1573">
            <w:fldChar w:fldCharType="separate"/>
          </w:r>
          <w:r w:rsidRPr="004A1573">
            <w:instrText>Organisation.AmtZ2</w:instrText>
          </w:r>
          <w:r w:rsidRPr="004A1573">
            <w:fldChar w:fldCharType="end"/>
          </w:r>
          <w:r w:rsidRPr="004A1573">
            <w:instrText xml:space="preserve">" </w:instrText>
          </w:r>
          <w:r w:rsidRPr="004A1573">
            <w:fldChar w:fldCharType="separate"/>
          </w:r>
        </w:p>
        <w:p w:rsidR="002B1703" w:rsidRPr="004A1573" w:rsidRDefault="002B1703" w:rsidP="00F2747B">
          <w:pPr>
            <w:pStyle w:val="FusszeileKontakt"/>
          </w:pPr>
          <w:r w:rsidRPr="004A1573">
            <w:rPr>
              <w:noProof/>
            </w:rPr>
            <w:instrText>Organisation.AmtZ2</w:instrText>
          </w:r>
          <w:r w:rsidRPr="004A1573">
            <w:fldChar w:fldCharType="end"/>
          </w:r>
          <w:r w:rsidRPr="004A1573">
            <w:fldChar w:fldCharType="begin"/>
          </w:r>
          <w:r w:rsidRPr="004A1573">
            <w:instrText xml:space="preserve"> IF </w:instrText>
          </w:r>
          <w:r w:rsidRPr="004A1573">
            <w:fldChar w:fldCharType="begin"/>
          </w:r>
          <w:r w:rsidRPr="004A1573">
            <w:instrText xml:space="preserve"> DOCPROPERTY "Signature1.Titel"\*CHARFORMAT </w:instrText>
          </w:r>
          <w:r w:rsidRPr="004A1573">
            <w:fldChar w:fldCharType="separate"/>
          </w:r>
          <w:r w:rsidRPr="004A1573">
            <w:instrText>Signature1.Titel</w:instrText>
          </w:r>
          <w:r w:rsidRPr="004A1573">
            <w:fldChar w:fldCharType="end"/>
          </w:r>
          <w:r w:rsidRPr="004A1573">
            <w:instrText>="" "</w:instrText>
          </w:r>
        </w:p>
        <w:p w:rsidR="002B1703" w:rsidRPr="004A1573" w:rsidRDefault="002B1703" w:rsidP="00F2747B">
          <w:pPr>
            <w:pStyle w:val="FusszeileKontakt"/>
          </w:pPr>
          <w:r w:rsidRPr="004A1573">
            <w:instrText>" "</w:instrText>
          </w:r>
        </w:p>
        <w:p w:rsidR="002B1703" w:rsidRPr="004A1573" w:rsidRDefault="002B1703" w:rsidP="00F2747B">
          <w:pPr>
            <w:pStyle w:val="FusszeileKontakt"/>
            <w:rPr>
              <w:noProof/>
            </w:rPr>
          </w:pPr>
          <w:r w:rsidRPr="004A1573">
            <w:fldChar w:fldCharType="begin"/>
          </w:r>
          <w:r w:rsidRPr="004A1573">
            <w:instrText xml:space="preserve"> DOCPROPERTY "Signature1.Titel"\*CHARFORMAT </w:instrText>
          </w:r>
          <w:r w:rsidRPr="004A1573">
            <w:fldChar w:fldCharType="separate"/>
          </w:r>
          <w:r w:rsidRPr="004A1573">
            <w:instrText>Signature1.Titel</w:instrText>
          </w:r>
          <w:r w:rsidRPr="004A1573">
            <w:fldChar w:fldCharType="end"/>
          </w:r>
          <w:r w:rsidRPr="004A1573">
            <w:instrText xml:space="preserve"> " </w:instrText>
          </w:r>
          <w:r w:rsidRPr="004A1573">
            <w:fldChar w:fldCharType="separate"/>
          </w:r>
        </w:p>
        <w:p w:rsidR="002B1703" w:rsidRPr="004A1573" w:rsidRDefault="002B1703" w:rsidP="00F2747B">
          <w:pPr>
            <w:pStyle w:val="FusszeileKontakt"/>
          </w:pPr>
          <w:r w:rsidRPr="004A1573">
            <w:rPr>
              <w:noProof/>
            </w:rPr>
            <w:instrText xml:space="preserve">Signature1.Titel </w:instrText>
          </w:r>
          <w:r w:rsidRPr="004A1573">
            <w:fldChar w:fldCharType="end"/>
          </w:r>
          <w:r w:rsidRPr="004A1573">
            <w:fldChar w:fldCharType="begin"/>
          </w:r>
          <w:r w:rsidRPr="004A1573">
            <w:instrText xml:space="preserve"> IF </w:instrText>
          </w:r>
          <w:r w:rsidRPr="004A1573">
            <w:fldChar w:fldCharType="begin"/>
          </w:r>
          <w:r w:rsidRPr="004A1573">
            <w:instrText xml:space="preserve"> DOCPROPERTY "Signature1.FullName"\*CHARFORMAT </w:instrText>
          </w:r>
          <w:r w:rsidRPr="004A1573">
            <w:fldChar w:fldCharType="separate"/>
          </w:r>
          <w:r w:rsidRPr="004A1573">
            <w:instrText>Signature1.FullName</w:instrText>
          </w:r>
          <w:r w:rsidRPr="004A1573">
            <w:fldChar w:fldCharType="end"/>
          </w:r>
          <w:r w:rsidRPr="004A1573">
            <w:instrText>="" "" "</w:instrText>
          </w:r>
          <w:r w:rsidRPr="004A1573">
            <w:fldChar w:fldCharType="begin"/>
          </w:r>
          <w:r w:rsidRPr="004A1573">
            <w:instrText xml:space="preserve"> DOCPROPERTY "Signature1.FullName"\*CHARFORMAT </w:instrText>
          </w:r>
          <w:r w:rsidRPr="004A1573">
            <w:fldChar w:fldCharType="separate"/>
          </w:r>
          <w:r w:rsidRPr="004A1573">
            <w:instrText>Signature1.FullName</w:instrText>
          </w:r>
          <w:r w:rsidRPr="004A1573">
            <w:fldChar w:fldCharType="end"/>
          </w:r>
          <w:r w:rsidRPr="004A1573">
            <w:instrText xml:space="preserve">" </w:instrText>
          </w:r>
          <w:r w:rsidRPr="004A1573">
            <w:fldChar w:fldCharType="separate"/>
          </w:r>
          <w:r w:rsidRPr="004A1573">
            <w:rPr>
              <w:noProof/>
            </w:rPr>
            <w:instrText>Signature1.FullName</w:instrText>
          </w:r>
          <w:r w:rsidRPr="004A1573">
            <w:fldChar w:fldCharType="end"/>
          </w:r>
          <w:r w:rsidRPr="004A1573">
            <w:fldChar w:fldCharType="begin"/>
          </w:r>
          <w:r w:rsidRPr="004A1573">
            <w:instrText xml:space="preserve"> IF </w:instrText>
          </w:r>
          <w:r w:rsidRPr="004A1573">
            <w:fldChar w:fldCharType="begin"/>
          </w:r>
          <w:r w:rsidRPr="004A1573">
            <w:instrText xml:space="preserve"> DOCPROPERTY "Organisation.AdressSingleLine"\*CHARFORMAT </w:instrText>
          </w:r>
          <w:r w:rsidRPr="004A1573">
            <w:fldChar w:fldCharType="separate"/>
          </w:r>
          <w:r w:rsidRPr="004A1573">
            <w:instrText>Organisation.AdressSingleLine</w:instrText>
          </w:r>
          <w:r w:rsidRPr="004A1573">
            <w:fldChar w:fldCharType="end"/>
          </w:r>
          <w:r w:rsidRPr="004A1573">
            <w:instrText>="" "" "</w:instrText>
          </w:r>
        </w:p>
        <w:p w:rsidR="002B1703" w:rsidRPr="004A1573" w:rsidRDefault="002B1703" w:rsidP="00F2747B">
          <w:pPr>
            <w:pStyle w:val="FusszeileKontakt"/>
            <w:rPr>
              <w:noProof/>
            </w:rPr>
          </w:pPr>
          <w:r w:rsidRPr="004A1573">
            <w:fldChar w:fldCharType="begin"/>
          </w:r>
          <w:r w:rsidRPr="004A1573">
            <w:instrText xml:space="preserve"> DOCPROPERTY "Organisation.AdressSingleLine"\*CHARFORMAT </w:instrText>
          </w:r>
          <w:r w:rsidRPr="004A1573">
            <w:fldChar w:fldCharType="separate"/>
          </w:r>
          <w:r w:rsidRPr="004A1573">
            <w:instrText>Organisation.AdressSingleLine</w:instrText>
          </w:r>
          <w:r w:rsidRPr="004A1573">
            <w:fldChar w:fldCharType="end"/>
          </w:r>
          <w:r w:rsidRPr="004A1573">
            <w:instrText xml:space="preserve">" </w:instrText>
          </w:r>
          <w:r w:rsidRPr="004A1573">
            <w:fldChar w:fldCharType="separate"/>
          </w:r>
        </w:p>
        <w:p w:rsidR="002B1703" w:rsidRPr="004A1573" w:rsidRDefault="002B1703" w:rsidP="00F2747B">
          <w:pPr>
            <w:pStyle w:val="FusszeileKontakt"/>
          </w:pPr>
          <w:r w:rsidRPr="004A1573">
            <w:rPr>
              <w:noProof/>
            </w:rPr>
            <w:instrText>Organisation.AdressSingleLine</w:instrText>
          </w:r>
          <w:r w:rsidRPr="004A1573">
            <w:fldChar w:fldCharType="end"/>
          </w:r>
          <w:r w:rsidRPr="004A1573">
            <w:fldChar w:fldCharType="begin"/>
          </w:r>
          <w:r w:rsidRPr="004A1573">
            <w:instrText xml:space="preserve"> IF </w:instrText>
          </w:r>
          <w:r w:rsidRPr="004A1573">
            <w:fldChar w:fldCharType="begin"/>
          </w:r>
          <w:r w:rsidRPr="004A1573">
            <w:instrText xml:space="preserve"> DOCPROPERTY "Signature1.Telefon"\*CHARFORMAT </w:instrText>
          </w:r>
          <w:r w:rsidRPr="004A1573">
            <w:fldChar w:fldCharType="separate"/>
          </w:r>
          <w:r w:rsidRPr="004A1573">
            <w:instrText>Signature1.Telefon</w:instrText>
          </w:r>
          <w:r w:rsidRPr="004A1573">
            <w:fldChar w:fldCharType="end"/>
          </w:r>
          <w:r w:rsidRPr="004A1573">
            <w:instrText>="" "" "</w:instrText>
          </w:r>
        </w:p>
        <w:p w:rsidR="002B1703" w:rsidRPr="004A1573" w:rsidRDefault="002B1703" w:rsidP="00F2747B">
          <w:pPr>
            <w:pStyle w:val="FusszeileKontakt"/>
            <w:rPr>
              <w:noProof/>
            </w:rPr>
          </w:pPr>
          <w:r w:rsidRPr="004A1573">
            <w:fldChar w:fldCharType="begin"/>
          </w:r>
          <w:r w:rsidRPr="004A1573">
            <w:instrText xml:space="preserve"> DOCPROPERTY "Doc.Tel"\*CHARFORMAT </w:instrText>
          </w:r>
          <w:r w:rsidRPr="004A1573">
            <w:fldChar w:fldCharType="separate"/>
          </w:r>
          <w:r w:rsidRPr="004A1573">
            <w:instrText>Doc.Tel</w:instrText>
          </w:r>
          <w:r w:rsidRPr="004A1573">
            <w:fldChar w:fldCharType="end"/>
          </w:r>
          <w:r w:rsidRPr="004A1573">
            <w:instrText xml:space="preserve"> </w:instrText>
          </w:r>
          <w:r w:rsidRPr="004A1573">
            <w:fldChar w:fldCharType="begin"/>
          </w:r>
          <w:r w:rsidRPr="004A1573">
            <w:instrText xml:space="preserve"> DOCPROPERTY "Signature1.Telefon"\*CHARFORMAT </w:instrText>
          </w:r>
          <w:r w:rsidRPr="004A1573">
            <w:fldChar w:fldCharType="separate"/>
          </w:r>
          <w:r w:rsidRPr="004A1573">
            <w:instrText>Signature1.Telefon</w:instrText>
          </w:r>
          <w:r w:rsidRPr="004A1573">
            <w:fldChar w:fldCharType="end"/>
          </w:r>
          <w:r w:rsidRPr="004A1573">
            <w:instrText xml:space="preserve">" </w:instrText>
          </w:r>
          <w:r w:rsidRPr="004A1573">
            <w:fldChar w:fldCharType="separate"/>
          </w:r>
        </w:p>
        <w:p w:rsidR="002B1703" w:rsidRPr="004A1573" w:rsidRDefault="002B1703" w:rsidP="00F2747B">
          <w:pPr>
            <w:pStyle w:val="FusszeileKontakt"/>
          </w:pPr>
          <w:r w:rsidRPr="004A1573">
            <w:rPr>
              <w:noProof/>
            </w:rPr>
            <w:instrText>Doc.Tel Signature1.Telefon</w:instrText>
          </w:r>
          <w:r w:rsidRPr="004A1573">
            <w:fldChar w:fldCharType="end"/>
          </w:r>
          <w:r w:rsidRPr="004A1573">
            <w:fldChar w:fldCharType="begin"/>
          </w:r>
          <w:r w:rsidRPr="004A1573">
            <w:instrText xml:space="preserve"> IF </w:instrText>
          </w:r>
          <w:r w:rsidRPr="004A1573">
            <w:fldChar w:fldCharType="begin"/>
          </w:r>
          <w:r w:rsidRPr="004A1573">
            <w:instrText xml:space="preserve"> DOCPROPERTY "Signature1.Telefax"\*CHARFORMAT </w:instrText>
          </w:r>
          <w:r w:rsidRPr="004A1573">
            <w:fldChar w:fldCharType="separate"/>
          </w:r>
          <w:r w:rsidRPr="004A1573">
            <w:instrText>Signature1.Telefax</w:instrText>
          </w:r>
          <w:r w:rsidRPr="004A1573">
            <w:fldChar w:fldCharType="end"/>
          </w:r>
          <w:r w:rsidRPr="004A1573">
            <w:instrText xml:space="preserve">="" "" ", </w:instrText>
          </w:r>
          <w:r w:rsidRPr="004A1573">
            <w:fldChar w:fldCharType="begin"/>
          </w:r>
          <w:r w:rsidRPr="004A1573">
            <w:instrText xml:space="preserve"> DOCPROPERTY "Doc.Fax"\*CHARFORMAT </w:instrText>
          </w:r>
          <w:r w:rsidRPr="004A1573">
            <w:fldChar w:fldCharType="separate"/>
          </w:r>
          <w:r w:rsidRPr="004A1573">
            <w:instrText>Doc.Fax</w:instrText>
          </w:r>
          <w:r w:rsidRPr="004A1573">
            <w:fldChar w:fldCharType="end"/>
          </w:r>
          <w:r w:rsidRPr="004A1573">
            <w:instrText xml:space="preserve"> </w:instrText>
          </w:r>
          <w:r w:rsidRPr="004A1573">
            <w:fldChar w:fldCharType="begin"/>
          </w:r>
          <w:r w:rsidRPr="004A1573">
            <w:instrText xml:space="preserve"> DOCPROPERTY "Signature1.Telefax"\*CHARFORMAT </w:instrText>
          </w:r>
          <w:r w:rsidRPr="004A1573">
            <w:fldChar w:fldCharType="separate"/>
          </w:r>
          <w:r w:rsidRPr="004A1573">
            <w:instrText>Signature1.Telefax</w:instrText>
          </w:r>
          <w:r w:rsidRPr="004A1573">
            <w:fldChar w:fldCharType="end"/>
          </w:r>
          <w:r w:rsidRPr="004A1573">
            <w:instrText xml:space="preserve">" </w:instrText>
          </w:r>
          <w:r w:rsidRPr="004A1573">
            <w:fldChar w:fldCharType="separate"/>
          </w:r>
          <w:r w:rsidRPr="004A1573">
            <w:rPr>
              <w:noProof/>
            </w:rPr>
            <w:instrText>, Doc.Fax Signature1.Telefax</w:instrText>
          </w:r>
          <w:r w:rsidRPr="004A1573">
            <w:fldChar w:fldCharType="end"/>
          </w:r>
          <w:r w:rsidRPr="004A1573">
            <w:fldChar w:fldCharType="begin"/>
          </w:r>
          <w:r w:rsidRPr="004A1573">
            <w:instrText xml:space="preserve"> IF </w:instrText>
          </w:r>
          <w:r w:rsidRPr="004A1573">
            <w:fldChar w:fldCharType="begin"/>
          </w:r>
          <w:r w:rsidRPr="004A1573">
            <w:instrText xml:space="preserve"> DOCPROPERTY "Organisation.Telefon"\*CHARFORMAT </w:instrText>
          </w:r>
          <w:r w:rsidRPr="004A1573">
            <w:fldChar w:fldCharType="separate"/>
          </w:r>
          <w:r w:rsidRPr="004A1573">
            <w:instrText>Organisation.Telefon</w:instrText>
          </w:r>
          <w:r w:rsidRPr="004A1573">
            <w:fldChar w:fldCharType="end"/>
          </w:r>
          <w:r w:rsidRPr="004A1573">
            <w:instrText>="" "" "</w:instrText>
          </w:r>
        </w:p>
        <w:p w:rsidR="002B1703" w:rsidRPr="004A1573" w:rsidRDefault="002B1703" w:rsidP="00F2747B">
          <w:pPr>
            <w:pStyle w:val="FusszeileKontakt"/>
            <w:rPr>
              <w:noProof/>
            </w:rPr>
          </w:pPr>
          <w:r w:rsidRPr="004A1573">
            <w:fldChar w:fldCharType="begin"/>
          </w:r>
          <w:r w:rsidRPr="004A1573">
            <w:instrText xml:space="preserve"> DOCPROPERTY "Doc.CentralOffice"\*CHARFORMAT </w:instrText>
          </w:r>
          <w:r w:rsidRPr="004A1573">
            <w:fldChar w:fldCharType="separate"/>
          </w:r>
          <w:r w:rsidRPr="004A1573">
            <w:instrText>Doc.CentralOffice</w:instrText>
          </w:r>
          <w:r w:rsidRPr="004A1573">
            <w:fldChar w:fldCharType="end"/>
          </w:r>
          <w:r w:rsidRPr="004A1573">
            <w:instrText xml:space="preserve"> </w:instrText>
          </w:r>
          <w:r w:rsidRPr="004A1573">
            <w:fldChar w:fldCharType="begin"/>
          </w:r>
          <w:r w:rsidRPr="004A1573">
            <w:instrText xml:space="preserve"> DOCPROPERTY "Organisation.Telefon"\*CHARFORMAT </w:instrText>
          </w:r>
          <w:r w:rsidRPr="004A1573">
            <w:fldChar w:fldCharType="separate"/>
          </w:r>
          <w:r w:rsidRPr="004A1573">
            <w:instrText>Organisation.Telefon</w:instrText>
          </w:r>
          <w:r w:rsidRPr="004A1573">
            <w:fldChar w:fldCharType="end"/>
          </w:r>
          <w:r w:rsidRPr="004A1573">
            <w:instrText xml:space="preserve">" </w:instrText>
          </w:r>
          <w:r w:rsidRPr="004A1573">
            <w:fldChar w:fldCharType="separate"/>
          </w:r>
        </w:p>
        <w:p w:rsidR="002B1703" w:rsidRPr="004A1573" w:rsidRDefault="002B1703" w:rsidP="00F2747B">
          <w:pPr>
            <w:pStyle w:val="FusszeileKontakt"/>
          </w:pPr>
          <w:r w:rsidRPr="004A1573">
            <w:rPr>
              <w:noProof/>
            </w:rPr>
            <w:instrText>Doc.CentralOffice Organisation.Telefon</w:instrText>
          </w:r>
          <w:r w:rsidRPr="004A1573">
            <w:fldChar w:fldCharType="end"/>
          </w:r>
          <w:r w:rsidRPr="004A1573">
            <w:fldChar w:fldCharType="begin"/>
          </w:r>
          <w:r w:rsidRPr="004A1573">
            <w:instrText xml:space="preserve"> IF </w:instrText>
          </w:r>
          <w:r w:rsidRPr="004A1573">
            <w:fldChar w:fldCharType="begin"/>
          </w:r>
          <w:r w:rsidRPr="004A1573">
            <w:instrText xml:space="preserve"> DOCPROPERTY "Signature1.Email"\*CHARFORMAT </w:instrText>
          </w:r>
          <w:r w:rsidRPr="004A1573">
            <w:fldChar w:fldCharType="separate"/>
          </w:r>
          <w:r w:rsidRPr="004A1573">
            <w:instrText>Signature1.Email</w:instrText>
          </w:r>
          <w:r w:rsidRPr="004A1573">
            <w:fldChar w:fldCharType="end"/>
          </w:r>
          <w:r w:rsidRPr="004A1573">
            <w:instrText>="" "" "</w:instrText>
          </w:r>
        </w:p>
        <w:p w:rsidR="002B1703" w:rsidRPr="004A1573" w:rsidRDefault="002B1703" w:rsidP="00F2747B">
          <w:pPr>
            <w:pStyle w:val="FusszeileKontakt"/>
            <w:rPr>
              <w:noProof/>
            </w:rPr>
          </w:pPr>
          <w:r w:rsidRPr="004A1573">
            <w:fldChar w:fldCharType="begin"/>
          </w:r>
          <w:r w:rsidRPr="004A1573">
            <w:instrText xml:space="preserve"> DOCPROPERTY "Signature1.Email"\*CHARFORMAT </w:instrText>
          </w:r>
          <w:r w:rsidRPr="004A1573">
            <w:fldChar w:fldCharType="separate"/>
          </w:r>
          <w:r w:rsidRPr="004A1573">
            <w:instrText>Signature1.Email</w:instrText>
          </w:r>
          <w:r w:rsidRPr="004A1573">
            <w:fldChar w:fldCharType="end"/>
          </w:r>
          <w:r w:rsidRPr="004A1573">
            <w:instrText xml:space="preserve">" </w:instrText>
          </w:r>
          <w:r w:rsidRPr="004A1573">
            <w:fldChar w:fldCharType="separate"/>
          </w:r>
        </w:p>
        <w:p w:rsidR="002B1703" w:rsidRPr="004A1573" w:rsidRDefault="002B1703" w:rsidP="00F2747B">
          <w:pPr>
            <w:pStyle w:val="FusszeileKontakt"/>
          </w:pPr>
          <w:r w:rsidRPr="004A1573">
            <w:rPr>
              <w:noProof/>
            </w:rPr>
            <w:instrText>Signature1.Email</w:instrText>
          </w:r>
          <w:r w:rsidRPr="004A1573">
            <w:fldChar w:fldCharType="end"/>
          </w:r>
          <w:r w:rsidRPr="004A1573">
            <w:fldChar w:fldCharType="begin"/>
          </w:r>
          <w:r w:rsidRPr="004A1573">
            <w:instrText xml:space="preserve"> IF </w:instrText>
          </w:r>
          <w:r w:rsidRPr="004A1573">
            <w:fldChar w:fldCharType="begin"/>
          </w:r>
          <w:r w:rsidRPr="004A1573">
            <w:instrText xml:space="preserve"> DOCPROPERTY "Organisation.Internet"\*CHARFORMAT </w:instrText>
          </w:r>
          <w:r w:rsidRPr="004A1573">
            <w:fldChar w:fldCharType="separate"/>
          </w:r>
          <w:r w:rsidRPr="004A1573">
            <w:instrText>Organisation.Internet</w:instrText>
          </w:r>
          <w:r w:rsidRPr="004A1573">
            <w:fldChar w:fldCharType="end"/>
          </w:r>
          <w:r w:rsidRPr="004A1573">
            <w:instrText>="" "" "</w:instrText>
          </w:r>
        </w:p>
        <w:p w:rsidR="002B1703" w:rsidRPr="004A1573" w:rsidRDefault="002B1703" w:rsidP="00F2747B">
          <w:pPr>
            <w:pStyle w:val="FusszeileKontakt"/>
            <w:rPr>
              <w:noProof/>
            </w:rPr>
          </w:pPr>
          <w:r w:rsidRPr="004A1573">
            <w:fldChar w:fldCharType="begin"/>
          </w:r>
          <w:r w:rsidRPr="004A1573">
            <w:instrText xml:space="preserve"> DOCPROPERTY "Organisation.Internet"\*CHARFORMAT </w:instrText>
          </w:r>
          <w:r w:rsidRPr="004A1573">
            <w:fldChar w:fldCharType="separate"/>
          </w:r>
          <w:r w:rsidRPr="004A1573">
            <w:instrText>Organisation.Internet</w:instrText>
          </w:r>
          <w:r w:rsidRPr="004A1573">
            <w:fldChar w:fldCharType="end"/>
          </w:r>
          <w:r w:rsidRPr="004A1573">
            <w:instrText xml:space="preserve">" </w:instrText>
          </w:r>
          <w:r w:rsidRPr="004A1573">
            <w:fldChar w:fldCharType="separate"/>
          </w:r>
        </w:p>
        <w:p w:rsidR="002B1703" w:rsidRPr="004A1573" w:rsidRDefault="002B1703" w:rsidP="00F2747B">
          <w:pPr>
            <w:pStyle w:val="FusszeileKontakt"/>
          </w:pPr>
          <w:r w:rsidRPr="004A1573">
            <w:rPr>
              <w:noProof/>
            </w:rPr>
            <w:instrText>Organisation.Internet</w:instrText>
          </w:r>
          <w:r w:rsidRPr="004A1573">
            <w:fldChar w:fldCharType="end"/>
          </w:r>
          <w:r w:rsidRPr="004A1573">
            <w:instrText>" ""</w:instrText>
          </w:r>
          <w:r w:rsidRPr="004A1573">
            <w:fldChar w:fldCharType="end"/>
          </w:r>
        </w:p>
      </w:tc>
      <w:tc>
        <w:tcPr>
          <w:tcW w:w="3303" w:type="dxa"/>
          <w:vAlign w:val="bottom"/>
        </w:tcPr>
        <w:p w:rsidR="002B1703" w:rsidRPr="004A1573" w:rsidRDefault="002B1703" w:rsidP="0065455A">
          <w:pPr>
            <w:pStyle w:val="FusszeileKontakt"/>
          </w:pPr>
        </w:p>
      </w:tc>
      <w:tc>
        <w:tcPr>
          <w:tcW w:w="812" w:type="dxa"/>
          <w:tcMar>
            <w:left w:w="0" w:type="dxa"/>
            <w:right w:w="0" w:type="dxa"/>
          </w:tcMar>
          <w:vAlign w:val="bottom"/>
        </w:tcPr>
        <w:p w:rsidR="002B1703" w:rsidRPr="004A1573" w:rsidRDefault="002B1703" w:rsidP="00F2747B">
          <w:pPr>
            <w:pStyle w:val="FusszeileKontakt"/>
          </w:pPr>
        </w:p>
      </w:tc>
      <w:tc>
        <w:tcPr>
          <w:tcW w:w="813" w:type="dxa"/>
          <w:tcMar>
            <w:left w:w="57" w:type="dxa"/>
            <w:right w:w="0" w:type="dxa"/>
          </w:tcMar>
          <w:vAlign w:val="bottom"/>
        </w:tcPr>
        <w:p w:rsidR="002B1703" w:rsidRPr="004A1573" w:rsidRDefault="002B1703" w:rsidP="00F2747B">
          <w:pPr>
            <w:pStyle w:val="FusszeileKontakt"/>
          </w:pPr>
        </w:p>
      </w:tc>
    </w:tr>
  </w:tbl>
  <w:p w:rsidR="002B1703" w:rsidRPr="004A1573" w:rsidRDefault="002B1703" w:rsidP="0077074D">
    <w:pPr>
      <w:pStyle w:val="Pfad"/>
      <w:rPr>
        <w:lang w:val="de-CH"/>
      </w:rPr>
    </w:pPr>
    <w:r w:rsidRPr="004A1573">
      <w:rPr>
        <w:lang w:val="de-CH"/>
      </w:rPr>
      <w:fldChar w:fldCharType="begin"/>
    </w:r>
    <w:r w:rsidRPr="004A1573">
      <w:rPr>
        <w:lang w:val="de-CH"/>
      </w:rPr>
      <w:instrText xml:space="preserve"> if </w:instrText>
    </w:r>
    <w:r w:rsidRPr="004A1573">
      <w:rPr>
        <w:lang w:val="de-CH"/>
      </w:rPr>
      <w:fldChar w:fldCharType="begin"/>
    </w:r>
    <w:r w:rsidRPr="004A1573">
      <w:rPr>
        <w:lang w:val="de-CH"/>
      </w:rPr>
      <w:instrText xml:space="preserve"> DOCPROPERTY "CustomField.ShowPath"\*CHARFORMAT </w:instrText>
    </w:r>
    <w:r w:rsidRPr="004A1573">
      <w:rPr>
        <w:lang w:val="de-CH"/>
      </w:rPr>
      <w:fldChar w:fldCharType="separate"/>
    </w:r>
    <w:r>
      <w:rPr>
        <w:lang w:val="de-CH"/>
      </w:rPr>
      <w:instrText>0</w:instrText>
    </w:r>
    <w:r w:rsidRPr="004A1573">
      <w:rPr>
        <w:lang w:val="de-CH"/>
      </w:rPr>
      <w:fldChar w:fldCharType="end"/>
    </w:r>
    <w:r w:rsidRPr="004A1573">
      <w:rPr>
        <w:lang w:val="de-CH"/>
      </w:rPr>
      <w:instrText xml:space="preserve"> = "-1" "</w:instrText>
    </w:r>
    <w:r w:rsidRPr="004A1573">
      <w:rPr>
        <w:lang w:val="de-CH"/>
      </w:rPr>
      <w:fldChar w:fldCharType="begin"/>
    </w:r>
    <w:r w:rsidRPr="004A1573">
      <w:rPr>
        <w:lang w:val="de-CH"/>
      </w:rPr>
      <w:instrText xml:space="preserve"> FILENAME  \p  \* MERGEFORMAT </w:instrText>
    </w:r>
    <w:r w:rsidRPr="004A1573">
      <w:rPr>
        <w:lang w:val="de-CH"/>
      </w:rPr>
      <w:fldChar w:fldCharType="separate"/>
    </w:r>
    <w:r w:rsidRPr="004A1573">
      <w:rPr>
        <w:noProof/>
        <w:lang w:val="de-CH"/>
      </w:rPr>
      <w:instrText>C:\Users\lib\AppData\Local\Temp\officeatwork\temp0000\Templ.dot</w:instrText>
    </w:r>
    <w:r w:rsidRPr="004A1573">
      <w:rPr>
        <w:noProof/>
        <w:lang w:val="de-CH"/>
      </w:rPr>
      <w:fldChar w:fldCharType="end"/>
    </w:r>
    <w:r w:rsidRPr="004A1573">
      <w:rPr>
        <w:lang w:val="de-CH"/>
      </w:rPr>
      <w:instrText>" ""</w:instrText>
    </w:r>
    <w:r w:rsidRPr="004A1573">
      <w:rPr>
        <w:lang w:val="de-CH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703" w:rsidRPr="004A1573" w:rsidRDefault="002B1703">
    <w:pPr>
      <w:pStyle w:val="Pidipa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67" w:type="dxa"/>
      <w:tblLook w:val="04A0" w:firstRow="1" w:lastRow="0" w:firstColumn="1" w:lastColumn="0" w:noHBand="0" w:noVBand="1"/>
    </w:tblPr>
    <w:tblGrid>
      <w:gridCol w:w="8899"/>
      <w:gridCol w:w="868"/>
    </w:tblGrid>
    <w:tr w:rsidR="002B1703" w:rsidRPr="000C0774" w:rsidTr="00263651">
      <w:tc>
        <w:tcPr>
          <w:tcW w:w="8899" w:type="dxa"/>
          <w:vAlign w:val="bottom"/>
        </w:tcPr>
        <w:p w:rsidR="002B1703" w:rsidRPr="000C0774" w:rsidRDefault="002B1703" w:rsidP="0015062D">
          <w:pPr>
            <w:pStyle w:val="Seite"/>
          </w:pPr>
          <w:r>
            <w:fldChar w:fldCharType="begin"/>
          </w:r>
          <w:r>
            <w:instrText xml:space="preserve"> DOCPROPERTY "CustomField.HaupttitelBericht"\*CHARFORMAT </w:instrText>
          </w:r>
          <w:r>
            <w:fldChar w:fldCharType="end"/>
          </w:r>
        </w:p>
      </w:tc>
      <w:tc>
        <w:tcPr>
          <w:tcW w:w="868" w:type="dxa"/>
          <w:vAlign w:val="bottom"/>
        </w:tcPr>
        <w:p w:rsidR="002B1703" w:rsidRPr="000C0774" w:rsidRDefault="002B1703" w:rsidP="000C0774">
          <w:pPr>
            <w:pStyle w:val="Seit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A3999">
            <w:rPr>
              <w:noProof/>
            </w:rPr>
            <w:t>9</w:t>
          </w:r>
          <w:r>
            <w:rPr>
              <w:noProof/>
            </w:rPr>
            <w:fldChar w:fldCharType="end"/>
          </w:r>
          <w:r w:rsidRPr="000C0774">
            <w:t>/</w:t>
          </w:r>
          <w:fldSimple w:instr=" NUMPAGES   \* MERGEFORMAT ">
            <w:r w:rsidR="00FA3999">
              <w:rPr>
                <w:noProof/>
              </w:rPr>
              <w:t>10</w:t>
            </w:r>
          </w:fldSimple>
        </w:p>
      </w:tc>
    </w:tr>
  </w:tbl>
  <w:p w:rsidR="002B1703" w:rsidRDefault="002B1703" w:rsidP="002B063E">
    <w:pPr>
      <w:pStyle w:val="Pfad"/>
    </w:pPr>
  </w:p>
  <w:p w:rsidR="002B1703" w:rsidRPr="00E57718" w:rsidRDefault="002B1703" w:rsidP="002B063E">
    <w:pPr>
      <w:pStyle w:val="Pfad"/>
    </w:pPr>
    <w:r>
      <w:fldChar w:fldCharType="begin"/>
    </w:r>
    <w:r>
      <w:instrText xml:space="preserve"> if </w:instrText>
    </w:r>
    <w:r>
      <w:fldChar w:fldCharType="begin"/>
    </w:r>
    <w:r>
      <w:instrText xml:space="preserve"> DOCPROPERTY "CustomField.ShowPath"\*CHARFORMAT </w:instrText>
    </w:r>
    <w:r>
      <w:fldChar w:fldCharType="separate"/>
    </w:r>
    <w:r>
      <w:instrText>0</w:instrText>
    </w:r>
    <w:r>
      <w:fldChar w:fldCharType="end"/>
    </w:r>
    <w:r>
      <w:instrText xml:space="preserve"> = "-1" "</w:instrText>
    </w:r>
    <w:fldSimple w:instr=" FILENAME  \p  \* MERGEFORMAT ">
      <w:r>
        <w:rPr>
          <w:noProof/>
        </w:rPr>
        <w:instrText>C:\Users\lib\AppData\Local\Temp\officeatwork\temp0000\Templ.dot</w:instrText>
      </w:r>
    </w:fldSimple>
    <w:r>
      <w:instrText>" ""</w:instrText>
    </w:r>
    <w:r w:rsidR="00C73268"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2A9" w:rsidRPr="004A1573" w:rsidRDefault="00E442A9" w:rsidP="0002015D">
      <w:pPr>
        <w:spacing w:line="240" w:lineRule="auto"/>
      </w:pPr>
      <w:r w:rsidRPr="004A1573">
        <w:separator/>
      </w:r>
    </w:p>
  </w:footnote>
  <w:footnote w:type="continuationSeparator" w:id="0">
    <w:p w:rsidR="00E442A9" w:rsidRPr="004A1573" w:rsidRDefault="00E442A9" w:rsidP="0002015D">
      <w:pPr>
        <w:spacing w:line="240" w:lineRule="auto"/>
      </w:pPr>
      <w:r w:rsidRPr="004A1573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703" w:rsidRPr="004A1573" w:rsidRDefault="002B1703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252"/>
      <w:gridCol w:w="4959"/>
    </w:tblGrid>
    <w:tr w:rsidR="002B1703" w:rsidRPr="004A1573" w:rsidTr="00240C6D">
      <w:tc>
        <w:tcPr>
          <w:tcW w:w="4252" w:type="dxa"/>
        </w:tcPr>
        <w:p w:rsidR="002B1703" w:rsidRPr="004A1573" w:rsidRDefault="002B1703" w:rsidP="001F5F2A">
          <w:pPr>
            <w:pStyle w:val="KopfzeileDepartement"/>
          </w:pPr>
        </w:p>
      </w:tc>
      <w:tc>
        <w:tcPr>
          <w:tcW w:w="4959" w:type="dxa"/>
          <w:tcMar>
            <w:top w:w="28" w:type="dxa"/>
          </w:tcMar>
        </w:tcPr>
        <w:p w:rsidR="002B1703" w:rsidRPr="004A1573" w:rsidRDefault="002B1703" w:rsidP="00E30352">
          <w:pPr>
            <w:pStyle w:val="KopfzeileDepartement"/>
          </w:pPr>
          <w:r w:rsidRPr="004A1573">
            <w:fldChar w:fldCharType="begin"/>
          </w:r>
          <w:r w:rsidRPr="004A1573">
            <w:instrText xml:space="preserve"> if </w:instrText>
          </w:r>
          <w:r w:rsidRPr="004A1573">
            <w:fldChar w:fldCharType="begin"/>
          </w:r>
          <w:r w:rsidRPr="004A1573">
            <w:instrText xml:space="preserve"> DOCPROPERTY "Organisation.DepartmentZ1"\*CHARFORMAT </w:instrText>
          </w:r>
          <w:r w:rsidRPr="004A1573">
            <w:fldChar w:fldCharType="end"/>
          </w:r>
          <w:r w:rsidRPr="004A1573">
            <w:instrText xml:space="preserve"> = "" "" "</w:instrText>
          </w:r>
          <w:r w:rsidRPr="004A1573">
            <w:fldChar w:fldCharType="begin"/>
          </w:r>
          <w:r w:rsidRPr="004A1573">
            <w:instrText xml:space="preserve"> DOCPROPERTY "Organisation.DepartmentZ1"\*CHARFORMAT </w:instrText>
          </w:r>
          <w:r w:rsidRPr="004A1573">
            <w:fldChar w:fldCharType="separate"/>
          </w:r>
          <w:r w:rsidRPr="004A1573">
            <w:instrText>Organisation.DepartmentZ1</w:instrText>
          </w:r>
          <w:r w:rsidRPr="004A1573">
            <w:fldChar w:fldCharType="end"/>
          </w:r>
        </w:p>
        <w:p w:rsidR="002B1703" w:rsidRPr="004A1573" w:rsidRDefault="002B1703" w:rsidP="00E30352">
          <w:pPr>
            <w:pStyle w:val="KopfzeileDepartement"/>
          </w:pPr>
          <w:r w:rsidRPr="004A1573">
            <w:instrText xml:space="preserve">" </w:instrText>
          </w:r>
          <w:r w:rsidRPr="004A1573">
            <w:fldChar w:fldCharType="end"/>
          </w:r>
          <w:r w:rsidRPr="004A1573">
            <w:fldChar w:fldCharType="begin"/>
          </w:r>
          <w:r w:rsidRPr="004A1573">
            <w:instrText xml:space="preserve"> if </w:instrText>
          </w:r>
          <w:r w:rsidRPr="004A1573">
            <w:fldChar w:fldCharType="begin"/>
          </w:r>
          <w:r w:rsidRPr="004A1573">
            <w:instrText xml:space="preserve"> DOCPROPERTY "Organisation.DepartmentZ2"\*CHARFORMAT </w:instrText>
          </w:r>
          <w:r w:rsidRPr="004A1573">
            <w:fldChar w:fldCharType="end"/>
          </w:r>
          <w:r w:rsidRPr="004A1573">
            <w:instrText xml:space="preserve"> = "" "" "</w:instrText>
          </w:r>
          <w:r w:rsidRPr="004A1573">
            <w:fldChar w:fldCharType="begin"/>
          </w:r>
          <w:r w:rsidRPr="004A1573">
            <w:instrText xml:space="preserve"> DOCPROPERTY "Organisation.DepartmentZ2"\*CHARFORMAT </w:instrText>
          </w:r>
          <w:r w:rsidRPr="004A1573">
            <w:fldChar w:fldCharType="separate"/>
          </w:r>
          <w:r w:rsidRPr="004A1573">
            <w:instrText>Organisation.DepartmentZ2</w:instrText>
          </w:r>
          <w:r w:rsidRPr="004A1573">
            <w:fldChar w:fldCharType="end"/>
          </w:r>
        </w:p>
        <w:p w:rsidR="002B1703" w:rsidRPr="004A1573" w:rsidRDefault="002B1703" w:rsidP="00812110">
          <w:pPr>
            <w:pStyle w:val="KopfzeileDepartement"/>
            <w:rPr>
              <w:rStyle w:val="Enfasigrassetto"/>
            </w:rPr>
          </w:pPr>
          <w:r w:rsidRPr="004A1573">
            <w:instrText xml:space="preserve">" </w:instrText>
          </w:r>
          <w:r w:rsidRPr="004A1573">
            <w:fldChar w:fldCharType="end"/>
          </w:r>
          <w:r w:rsidRPr="004A1573">
            <w:rPr>
              <w:rStyle w:val="Enfasigrassetto"/>
            </w:rPr>
            <w:fldChar w:fldCharType="begin"/>
          </w:r>
          <w:r w:rsidRPr="004A1573">
            <w:rPr>
              <w:rStyle w:val="Enfasigrassetto"/>
            </w:rPr>
            <w:instrText xml:space="preserve"> if </w:instrText>
          </w:r>
          <w:r w:rsidRPr="004A1573">
            <w:rPr>
              <w:rStyle w:val="Enfasigrassetto"/>
            </w:rPr>
            <w:fldChar w:fldCharType="begin"/>
          </w:r>
          <w:r w:rsidRPr="004A1573">
            <w:rPr>
              <w:rStyle w:val="Enfasigrassetto"/>
            </w:rPr>
            <w:instrText xml:space="preserve"> DOCPROPERTY "Organisation.DepartementZ3Fett"\*CHARFORMAT </w:instrText>
          </w:r>
          <w:r w:rsidRPr="004A1573">
            <w:rPr>
              <w:rStyle w:val="Enfasigrassetto"/>
            </w:rPr>
            <w:fldChar w:fldCharType="end"/>
          </w:r>
          <w:r w:rsidRPr="004A1573">
            <w:rPr>
              <w:rStyle w:val="Enfasigrassetto"/>
            </w:rPr>
            <w:instrText xml:space="preserve"> = "" "" "</w:instrText>
          </w:r>
          <w:r w:rsidRPr="004A1573">
            <w:rPr>
              <w:rStyle w:val="Enfasigrassetto"/>
            </w:rPr>
            <w:fldChar w:fldCharType="begin"/>
          </w:r>
          <w:r w:rsidRPr="004A1573">
            <w:rPr>
              <w:rStyle w:val="Enfasigrassetto"/>
            </w:rPr>
            <w:instrText xml:space="preserve"> DOCPROPERTY "Organisation.DepartementZ3Fett"\*CHARFORMAT </w:instrText>
          </w:r>
          <w:r w:rsidRPr="004A1573">
            <w:rPr>
              <w:rStyle w:val="Enfasigrassetto"/>
            </w:rPr>
            <w:fldChar w:fldCharType="separate"/>
          </w:r>
          <w:r w:rsidRPr="004A1573">
            <w:rPr>
              <w:rStyle w:val="Enfasigrassetto"/>
            </w:rPr>
            <w:instrText>Organisation.DepartementZ3Fett</w:instrText>
          </w:r>
          <w:r w:rsidRPr="004A1573">
            <w:rPr>
              <w:rStyle w:val="Enfasigrassetto"/>
            </w:rPr>
            <w:fldChar w:fldCharType="end"/>
          </w:r>
        </w:p>
        <w:p w:rsidR="002B1703" w:rsidRPr="004A1573" w:rsidRDefault="002B1703" w:rsidP="00812110">
          <w:pPr>
            <w:pStyle w:val="KopfzeileDepartement"/>
            <w:spacing w:line="80" w:lineRule="atLeast"/>
            <w:rPr>
              <w:sz w:val="10"/>
              <w:szCs w:val="10"/>
            </w:rPr>
          </w:pPr>
          <w:r w:rsidRPr="004A1573">
            <w:rPr>
              <w:rStyle w:val="Enfasigrassetto"/>
            </w:rPr>
            <w:instrText xml:space="preserve">" </w:instrText>
          </w:r>
          <w:r w:rsidRPr="004A1573">
            <w:rPr>
              <w:rStyle w:val="Enfasigrassetto"/>
            </w:rPr>
            <w:fldChar w:fldCharType="end"/>
          </w:r>
        </w:p>
        <w:p w:rsidR="002B1703" w:rsidRPr="004A1573" w:rsidRDefault="002B1703" w:rsidP="00E30352">
          <w:pPr>
            <w:pStyle w:val="KopfzeileDepartement"/>
          </w:pPr>
          <w:r w:rsidRPr="004A1573">
            <w:fldChar w:fldCharType="begin"/>
          </w:r>
          <w:r w:rsidRPr="004A1573">
            <w:instrText xml:space="preserve"> if </w:instrText>
          </w:r>
          <w:r w:rsidRPr="004A1573">
            <w:fldChar w:fldCharType="begin"/>
          </w:r>
          <w:r w:rsidRPr="004A1573">
            <w:instrText xml:space="preserve"> DOCPROPERTY "Organisation.DepartementsbereichZ1"\*CHARFORMAT </w:instrText>
          </w:r>
          <w:r w:rsidRPr="004A1573">
            <w:fldChar w:fldCharType="end"/>
          </w:r>
          <w:r w:rsidRPr="004A1573">
            <w:instrText xml:space="preserve"> = "" "" "</w:instrText>
          </w:r>
          <w:r w:rsidRPr="004A1573">
            <w:fldChar w:fldCharType="begin"/>
          </w:r>
          <w:r w:rsidRPr="004A1573">
            <w:instrText xml:space="preserve"> DOCPROPERTY "Organisation.DepartementsbereichZ1"\*CHARFORMAT </w:instrText>
          </w:r>
          <w:r w:rsidRPr="004A1573">
            <w:fldChar w:fldCharType="separate"/>
          </w:r>
          <w:r w:rsidRPr="004A1573">
            <w:instrText>Organisation.DepartementsbereichZ1</w:instrText>
          </w:r>
          <w:r w:rsidRPr="004A1573">
            <w:fldChar w:fldCharType="end"/>
          </w:r>
        </w:p>
        <w:p w:rsidR="002B1703" w:rsidRPr="004A1573" w:rsidRDefault="002B1703" w:rsidP="00E30352">
          <w:pPr>
            <w:pStyle w:val="KopfzeileDepartement"/>
          </w:pPr>
          <w:r w:rsidRPr="004A1573">
            <w:instrText xml:space="preserve">" </w:instrText>
          </w:r>
          <w:r w:rsidRPr="004A1573">
            <w:fldChar w:fldCharType="end"/>
          </w:r>
          <w:r w:rsidRPr="004A1573">
            <w:fldChar w:fldCharType="begin"/>
          </w:r>
          <w:r w:rsidRPr="004A1573">
            <w:instrText xml:space="preserve"> if </w:instrText>
          </w:r>
          <w:r w:rsidRPr="004A1573">
            <w:fldChar w:fldCharType="begin"/>
          </w:r>
          <w:r w:rsidRPr="004A1573">
            <w:instrText xml:space="preserve"> DOCPROPERTY "Organisation.DepartementsbereichZ2"\*CHARFORMAT </w:instrText>
          </w:r>
          <w:r w:rsidRPr="004A1573">
            <w:fldChar w:fldCharType="end"/>
          </w:r>
          <w:r w:rsidRPr="004A1573">
            <w:instrText xml:space="preserve"> = "" "" "</w:instrText>
          </w:r>
          <w:r w:rsidRPr="004A1573">
            <w:fldChar w:fldCharType="begin"/>
          </w:r>
          <w:r w:rsidRPr="004A1573">
            <w:instrText xml:space="preserve"> DOCPROPERTY "Organisation.DepartementsbereichZ2"\*CHARFORMAT </w:instrText>
          </w:r>
          <w:r w:rsidRPr="004A1573">
            <w:fldChar w:fldCharType="separate"/>
          </w:r>
          <w:r w:rsidRPr="004A1573">
            <w:instrText>Organisation.DepartementsbereichZ2</w:instrText>
          </w:r>
          <w:r w:rsidRPr="004A1573">
            <w:fldChar w:fldCharType="end"/>
          </w:r>
          <w:r w:rsidRPr="004A1573">
            <w:instrText>2</w:instrText>
          </w:r>
        </w:p>
        <w:p w:rsidR="002B1703" w:rsidRPr="004A1573" w:rsidRDefault="002B1703" w:rsidP="001F5F2A">
          <w:pPr>
            <w:pStyle w:val="KopfzeileDepartement"/>
            <w:rPr>
              <w:b/>
            </w:rPr>
          </w:pPr>
          <w:r w:rsidRPr="004A1573">
            <w:instrText xml:space="preserve">" </w:instrText>
          </w:r>
          <w:r w:rsidRPr="004A1573">
            <w:fldChar w:fldCharType="end"/>
          </w:r>
          <w:r w:rsidRPr="004A1573">
            <w:rPr>
              <w:b/>
            </w:rPr>
            <w:fldChar w:fldCharType="begin"/>
          </w:r>
          <w:r w:rsidRPr="004A1573">
            <w:rPr>
              <w:b/>
            </w:rPr>
            <w:instrText xml:space="preserve"> if </w:instrText>
          </w:r>
          <w:r w:rsidRPr="004A1573">
            <w:rPr>
              <w:b/>
            </w:rPr>
            <w:fldChar w:fldCharType="begin"/>
          </w:r>
          <w:r w:rsidRPr="004A1573">
            <w:rPr>
              <w:b/>
            </w:rPr>
            <w:instrText xml:space="preserve"> DOCPROPERTY "Organisation.AmtZ1"\*CHARFORMAT </w:instrText>
          </w:r>
          <w:r w:rsidRPr="004A1573">
            <w:rPr>
              <w:b/>
            </w:rPr>
            <w:fldChar w:fldCharType="end"/>
          </w:r>
          <w:r w:rsidRPr="004A1573">
            <w:rPr>
              <w:b/>
            </w:rPr>
            <w:instrText xml:space="preserve"> = "" "" "</w:instrText>
          </w:r>
          <w:r w:rsidRPr="004A1573">
            <w:rPr>
              <w:b/>
            </w:rPr>
            <w:fldChar w:fldCharType="begin"/>
          </w:r>
          <w:r w:rsidRPr="004A1573">
            <w:rPr>
              <w:b/>
            </w:rPr>
            <w:instrText xml:space="preserve"> DOCPROPERTY "Organisation.AmtZ1"\*CHARFORMAT </w:instrText>
          </w:r>
          <w:r w:rsidRPr="004A1573">
            <w:rPr>
              <w:b/>
            </w:rPr>
            <w:fldChar w:fldCharType="separate"/>
          </w:r>
          <w:r w:rsidRPr="004A1573">
            <w:rPr>
              <w:b/>
            </w:rPr>
            <w:instrText>Organisation.AmtZ1</w:instrText>
          </w:r>
          <w:r w:rsidRPr="004A1573">
            <w:rPr>
              <w:b/>
            </w:rPr>
            <w:fldChar w:fldCharType="end"/>
          </w:r>
        </w:p>
        <w:p w:rsidR="002B1703" w:rsidRPr="004A1573" w:rsidRDefault="002B1703" w:rsidP="00E30352">
          <w:pPr>
            <w:pStyle w:val="KopfzeileDepartement"/>
            <w:rPr>
              <w:b/>
            </w:rPr>
          </w:pPr>
          <w:r w:rsidRPr="004A1573">
            <w:rPr>
              <w:b/>
            </w:rPr>
            <w:instrText xml:space="preserve">" </w:instrText>
          </w:r>
          <w:r w:rsidRPr="004A1573">
            <w:rPr>
              <w:b/>
            </w:rPr>
            <w:fldChar w:fldCharType="end"/>
          </w:r>
          <w:r w:rsidRPr="004A1573">
            <w:rPr>
              <w:b/>
            </w:rPr>
            <w:fldChar w:fldCharType="begin"/>
          </w:r>
          <w:r w:rsidRPr="004A1573">
            <w:rPr>
              <w:b/>
            </w:rPr>
            <w:instrText xml:space="preserve"> if </w:instrText>
          </w:r>
          <w:r w:rsidRPr="004A1573">
            <w:rPr>
              <w:b/>
            </w:rPr>
            <w:fldChar w:fldCharType="begin"/>
          </w:r>
          <w:r w:rsidRPr="004A1573">
            <w:rPr>
              <w:b/>
            </w:rPr>
            <w:instrText xml:space="preserve"> DOCPROPERTY "Organisation.AmtZ2"\*CHARFORMAT </w:instrText>
          </w:r>
          <w:r w:rsidRPr="004A1573">
            <w:rPr>
              <w:b/>
            </w:rPr>
            <w:fldChar w:fldCharType="end"/>
          </w:r>
          <w:r w:rsidRPr="004A1573">
            <w:rPr>
              <w:b/>
            </w:rPr>
            <w:instrText xml:space="preserve"> = "" "" "</w:instrText>
          </w:r>
          <w:r w:rsidRPr="004A1573">
            <w:rPr>
              <w:b/>
            </w:rPr>
            <w:fldChar w:fldCharType="begin"/>
          </w:r>
          <w:r w:rsidRPr="004A1573">
            <w:rPr>
              <w:b/>
            </w:rPr>
            <w:instrText xml:space="preserve"> DOCPROPERTY "Organisation.AmtZ2"\*CHARFORMAT </w:instrText>
          </w:r>
          <w:r w:rsidRPr="004A1573">
            <w:rPr>
              <w:b/>
            </w:rPr>
            <w:fldChar w:fldCharType="separate"/>
          </w:r>
          <w:r w:rsidRPr="004A1573">
            <w:rPr>
              <w:b/>
            </w:rPr>
            <w:instrText>Organisation.AmtZ2</w:instrText>
          </w:r>
          <w:r w:rsidRPr="004A1573">
            <w:rPr>
              <w:b/>
            </w:rPr>
            <w:fldChar w:fldCharType="end"/>
          </w:r>
        </w:p>
        <w:p w:rsidR="002B1703" w:rsidRPr="004A1573" w:rsidRDefault="002B1703" w:rsidP="000B24F5">
          <w:pPr>
            <w:pStyle w:val="KopfzeileDepartement"/>
          </w:pPr>
          <w:r w:rsidRPr="004A1573">
            <w:rPr>
              <w:b/>
            </w:rPr>
            <w:instrText xml:space="preserve">" </w:instrText>
          </w:r>
          <w:r w:rsidRPr="004A1573">
            <w:rPr>
              <w:b/>
            </w:rPr>
            <w:fldChar w:fldCharType="end"/>
          </w:r>
        </w:p>
      </w:tc>
    </w:tr>
  </w:tbl>
  <w:p w:rsidR="002B1703" w:rsidRPr="004A1573" w:rsidRDefault="002B1703" w:rsidP="002334EF">
    <w:pPr>
      <w:pStyle w:val="Versteckt"/>
    </w:pPr>
    <w:r w:rsidRPr="004A1573">
      <w:rPr>
        <w:noProof/>
        <w:lang w:val="en-US"/>
      </w:rPr>
      <w:drawing>
        <wp:anchor distT="0" distB="0" distL="114300" distR="114300" simplePos="0" relativeHeight="251659264" behindDoc="1" locked="1" layoutInCell="1" allowOverlap="1" wp14:anchorId="7CCC0AFE" wp14:editId="3ACEB878">
          <wp:simplePos x="0" y="0"/>
          <wp:positionH relativeFrom="column">
            <wp:posOffset>-1071245</wp:posOffset>
          </wp:positionH>
          <wp:positionV relativeFrom="paragraph">
            <wp:posOffset>-637540</wp:posOffset>
          </wp:positionV>
          <wp:extent cx="7509510" cy="1332865"/>
          <wp:effectExtent l="0" t="0" r="0" b="635"/>
          <wp:wrapNone/>
          <wp:docPr id="14" name="e77b4499-b4c3-461a-84a6-c4e6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77b4499-b4c3-461a-84a6-c4e6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9510" cy="13328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703" w:rsidRPr="004A1573" w:rsidRDefault="002B1703">
    <w:pPr>
      <w:pStyle w:val="Intestazion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703" w:rsidRDefault="002B1703" w:rsidP="003878EA">
    <w:pPr>
      <w:pStyle w:val="Klassifizierung"/>
    </w:pPr>
    <w:r w:rsidRPr="00DC67D6">
      <w:rPr>
        <w:noProof/>
        <w:sz w:val="2"/>
        <w:szCs w:val="2"/>
        <w:lang w:val="en-US"/>
      </w:rPr>
      <w:drawing>
        <wp:anchor distT="0" distB="0" distL="114300" distR="114300" simplePos="0" relativeHeight="251657216" behindDoc="1" locked="1" layoutInCell="1" allowOverlap="1" wp14:anchorId="6E116595" wp14:editId="2C7309D4">
          <wp:simplePos x="0" y="0"/>
          <wp:positionH relativeFrom="column">
            <wp:posOffset>-1080135</wp:posOffset>
          </wp:positionH>
          <wp:positionV relativeFrom="paragraph">
            <wp:posOffset>-396240</wp:posOffset>
          </wp:positionV>
          <wp:extent cx="7550150" cy="434340"/>
          <wp:effectExtent l="0" t="0" r="0" b="3810"/>
          <wp:wrapNone/>
          <wp:docPr id="1" name="1d1e3902-acbe-422c-a837-4db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d1e3902-acbe-422c-a837-4db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0150" cy="434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fldChar w:fldCharType="begin"/>
    </w:r>
    <w:r>
      <w:instrText xml:space="preserve"> if </w:instrText>
    </w:r>
    <w:r>
      <w:fldChar w:fldCharType="begin"/>
    </w:r>
    <w:r>
      <w:rPr>
        <w:lang w:val="fr-CH"/>
      </w:rPr>
      <w:instrText xml:space="preserve"> DOCPROPERTY "CustomField.Classification"\*CHARFORMAT \&lt;OawJumpToField value=0/&gt;</w:instrText>
    </w:r>
    <w:r>
      <w:fldChar w:fldCharType="end"/>
    </w:r>
    <w:r>
      <w:instrText xml:space="preserve"> = "" "" "</w:instrText>
    </w:r>
    <w:r>
      <w:fldChar w:fldCharType="begin"/>
    </w:r>
    <w:r>
      <w:rPr>
        <w:lang w:val="fr-CH"/>
      </w:rPr>
      <w:instrText xml:space="preserve"> DOCPROPERTY "CustomField.Classification"\*CHARFORMAT \&lt;OawJumpToField value=0/&gt;</w:instrText>
    </w:r>
    <w:r>
      <w:fldChar w:fldCharType="separate"/>
    </w:r>
    <w:r>
      <w:rPr>
        <w:lang w:val="fr-CH"/>
      </w:rPr>
      <w:instrText>CustomField.Classification</w:instrText>
    </w:r>
    <w:r>
      <w:fldChar w:fldCharType="end"/>
    </w:r>
  </w:p>
  <w:p w:rsidR="002B1703" w:rsidRPr="00DC67D6" w:rsidRDefault="002B1703" w:rsidP="003878EA">
    <w:pPr>
      <w:pStyle w:val="Klassifizierung"/>
      <w:rPr>
        <w:sz w:val="2"/>
        <w:szCs w:val="2"/>
        <w:lang w:val="fr-CH"/>
      </w:rPr>
    </w:pPr>
    <w:r>
      <w:instrText>" \&lt;OawJumpToField value=0/&gt;</w:instrText>
    </w:r>
    <w:r>
      <w:fldChar w:fldCharType="end"/>
    </w:r>
    <w:r>
      <w:fldChar w:fldCharType="begin"/>
    </w:r>
    <w:r>
      <w:instrText xml:space="preserve"> DOCPROPERTY "CustomField.ClassificationEnclosures"\*CHARFORMAT \&lt;OawJumpToField value=0/&gt;</w:instrText>
    </w:r>
    <w:r>
      <w:rPr>
        <w:highlight w:val="whit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BA87E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5EE910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3B6B6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1660B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EF080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8EE8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1C637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660D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A249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7035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26B0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0A44778"/>
    <w:multiLevelType w:val="multilevel"/>
    <w:tmpl w:val="1460F244"/>
    <w:lvl w:ilvl="0">
      <w:start w:val="1"/>
      <w:numFmt w:val="decimal"/>
      <w:pStyle w:val="Titolo1"/>
      <w:lvlText w:val="%1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</w:rPr>
    </w:lvl>
    <w:lvl w:ilvl="1">
      <w:start w:val="1"/>
      <w:numFmt w:val="decimal"/>
      <w:pStyle w:val="Titolo2"/>
      <w:lvlText w:val="%1.%2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</w:rPr>
    </w:lvl>
    <w:lvl w:ilvl="2">
      <w:start w:val="1"/>
      <w:numFmt w:val="decimal"/>
      <w:pStyle w:val="Titolo3"/>
      <w:lvlText w:val="%1.%2.%3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</w:rPr>
    </w:lvl>
    <w:lvl w:ilvl="3">
      <w:start w:val="1"/>
      <w:numFmt w:val="decimal"/>
      <w:pStyle w:val="Titolo4"/>
      <w:lvlText w:val="%1.%2.%3.%4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</w:rPr>
    </w:lvl>
    <w:lvl w:ilvl="4">
      <w:start w:val="1"/>
      <w:numFmt w:val="decimal"/>
      <w:pStyle w:val="Titolo5"/>
      <w:lvlText w:val="%1.%2.%3.%4.%5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</w:rPr>
    </w:lvl>
    <w:lvl w:ilvl="5">
      <w:start w:val="1"/>
      <w:numFmt w:val="decimal"/>
      <w:pStyle w:val="Titolo6"/>
      <w:lvlText w:val="%1.%2.%3.%4.%5.%6"/>
      <w:lvlJc w:val="left"/>
      <w:pPr>
        <w:ind w:left="0" w:firstLine="0"/>
      </w:pPr>
      <w:rPr>
        <w:rFonts w:hint="default"/>
        <w:b/>
        <w:i w:val="0"/>
        <w:sz w:val="20"/>
        <w:szCs w:val="20"/>
      </w:rPr>
    </w:lvl>
    <w:lvl w:ilvl="6">
      <w:start w:val="1"/>
      <w:numFmt w:val="decimal"/>
      <w:pStyle w:val="Titolo7"/>
      <w:lvlText w:val="%1.%2.%3.%4.%5.%6.%7"/>
      <w:lvlJc w:val="left"/>
      <w:pPr>
        <w:ind w:left="0" w:firstLine="0"/>
      </w:pPr>
      <w:rPr>
        <w:rFonts w:hint="default"/>
        <w:b/>
        <w:i w:val="0"/>
        <w:sz w:val="20"/>
        <w:szCs w:val="20"/>
      </w:rPr>
    </w:lvl>
    <w:lvl w:ilvl="7">
      <w:start w:val="1"/>
      <w:numFmt w:val="decimal"/>
      <w:pStyle w:val="Titolo8"/>
      <w:lvlText w:val="%1.%2.%3.%4.%5.%6.%7.%8"/>
      <w:lvlJc w:val="left"/>
      <w:pPr>
        <w:ind w:left="0" w:firstLine="0"/>
      </w:pPr>
      <w:rPr>
        <w:rFonts w:hint="default"/>
        <w:b/>
        <w:i w:val="0"/>
        <w:sz w:val="20"/>
        <w:szCs w:val="20"/>
      </w:rPr>
    </w:lvl>
    <w:lvl w:ilvl="8">
      <w:start w:val="1"/>
      <w:numFmt w:val="decimal"/>
      <w:pStyle w:val="Titolo9"/>
      <w:lvlText w:val="%1.%2.%3.%4.%5.%6.%7.%8.%9"/>
      <w:lvlJc w:val="left"/>
      <w:pPr>
        <w:ind w:left="0" w:firstLine="0"/>
      </w:pPr>
      <w:rPr>
        <w:rFonts w:hint="default"/>
        <w:b/>
        <w:i w:val="0"/>
        <w:sz w:val="20"/>
        <w:szCs w:val="20"/>
      </w:rPr>
    </w:lvl>
  </w:abstractNum>
  <w:abstractNum w:abstractNumId="12">
    <w:nsid w:val="1F4714EC"/>
    <w:multiLevelType w:val="multilevel"/>
    <w:tmpl w:val="684A50D0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</w:abstractNum>
  <w:abstractNum w:abstractNumId="13">
    <w:nsid w:val="25D7700A"/>
    <w:multiLevelType w:val="multilevel"/>
    <w:tmpl w:val="0166FA7A"/>
    <w:lvl w:ilvl="0">
      <w:start w:val="1"/>
      <w:numFmt w:val="decimal"/>
      <w:pStyle w:val="ListWithNumbers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1" w:hanging="42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01" w:hanging="425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26" w:hanging="425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7" w:hanging="425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402" w:hanging="425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827" w:hanging="425"/>
      </w:pPr>
      <w:rPr>
        <w:rFonts w:hint="default"/>
      </w:rPr>
    </w:lvl>
  </w:abstractNum>
  <w:abstractNum w:abstractNumId="14">
    <w:nsid w:val="2E62119A"/>
    <w:multiLevelType w:val="multilevel"/>
    <w:tmpl w:val="2DC686A2"/>
    <w:lvl w:ilvl="0">
      <w:start w:val="3003"/>
      <w:numFmt w:val="bullet"/>
      <w:lvlText w:val="-"/>
      <w:lvlJc w:val="left"/>
      <w:pPr>
        <w:tabs>
          <w:tab w:val="num" w:pos="113"/>
        </w:tabs>
        <w:ind w:left="0" w:firstLine="57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6928DF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48810F2"/>
    <w:multiLevelType w:val="hybridMultilevel"/>
    <w:tmpl w:val="CA0E07B4"/>
    <w:lvl w:ilvl="0" w:tplc="15F6063E">
      <w:start w:val="300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DB6CD0"/>
    <w:multiLevelType w:val="multilevel"/>
    <w:tmpl w:val="D206CDF2"/>
    <w:name w:val="2007071614014442322377"/>
    <w:lvl w:ilvl="0">
      <w:start w:val="1"/>
      <w:numFmt w:val="lowerLetter"/>
      <w:pStyle w:val="ListWithLetters"/>
      <w:lvlText w:val="%1."/>
      <w:lvlJc w:val="left"/>
      <w:pPr>
        <w:ind w:left="425" w:hanging="425"/>
      </w:pPr>
      <w:rPr>
        <w:rFonts w:eastAsia="SimSun" w:hint="eastAsia"/>
        <w:caps w:val="0"/>
        <w:strike w:val="0"/>
        <w:dstrike w:val="0"/>
        <w:vanish w:val="0"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851" w:hanging="426"/>
      </w:pPr>
      <w:rPr>
        <w:rFonts w:hint="default"/>
        <w:caps w:val="0"/>
        <w:strike w:val="0"/>
        <w:dstrike w:val="0"/>
        <w:vanish w:val="0"/>
        <w:color w:val="000000"/>
        <w:vertAlign w:val="baseline"/>
      </w:rPr>
    </w:lvl>
    <w:lvl w:ilvl="2">
      <w:start w:val="1"/>
      <w:numFmt w:val="lowerLetter"/>
      <w:lvlText w:val="%3."/>
      <w:lvlJc w:val="left"/>
      <w:pPr>
        <w:ind w:left="1276" w:hanging="42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26" w:hanging="425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2552" w:hanging="426"/>
      </w:pPr>
      <w:rPr>
        <w:rFonts w:hint="default"/>
      </w:rPr>
    </w:lvl>
    <w:lvl w:ilvl="6">
      <w:start w:val="1"/>
      <w:numFmt w:val="lowerLetter"/>
      <w:lvlText w:val="%7."/>
      <w:lvlJc w:val="left"/>
      <w:pPr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2" w:hanging="425"/>
      </w:pPr>
      <w:rPr>
        <w:rFonts w:hint="default"/>
      </w:rPr>
    </w:lvl>
    <w:lvl w:ilvl="8">
      <w:start w:val="1"/>
      <w:numFmt w:val="lowerLetter"/>
      <w:lvlText w:val="%9."/>
      <w:lvlJc w:val="left"/>
      <w:pPr>
        <w:ind w:left="3827" w:hanging="425"/>
      </w:pPr>
      <w:rPr>
        <w:rFonts w:hint="default"/>
      </w:rPr>
    </w:lvl>
  </w:abstractNum>
  <w:abstractNum w:abstractNumId="18">
    <w:nsid w:val="4D1C638F"/>
    <w:multiLevelType w:val="multilevel"/>
    <w:tmpl w:val="04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118461C"/>
    <w:multiLevelType w:val="hybridMultilevel"/>
    <w:tmpl w:val="B5728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A3538F"/>
    <w:multiLevelType w:val="multilevel"/>
    <w:tmpl w:val="4E42BAD4"/>
    <w:lvl w:ilvl="0">
      <w:start w:val="3003"/>
      <w:numFmt w:val="bullet"/>
      <w:suff w:val="space"/>
      <w:lvlText w:val="-"/>
      <w:lvlJc w:val="left"/>
      <w:pPr>
        <w:ind w:left="0" w:firstLine="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D054A8"/>
    <w:multiLevelType w:val="multilevel"/>
    <w:tmpl w:val="BFCC99A4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Arial" w:hAnsi="Arial"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2">
    <w:nsid w:val="6B3349EE"/>
    <w:multiLevelType w:val="hybridMultilevel"/>
    <w:tmpl w:val="3F9CC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8B0456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7ADC1B1C"/>
    <w:multiLevelType w:val="multilevel"/>
    <w:tmpl w:val="5ED6AA52"/>
    <w:lvl w:ilvl="0">
      <w:start w:val="1"/>
      <w:numFmt w:val="bullet"/>
      <w:pStyle w:val="ListWithCheckboxes"/>
      <w:lvlText w:val=""/>
      <w:lvlJc w:val="left"/>
      <w:pPr>
        <w:ind w:left="425" w:hanging="425"/>
      </w:pPr>
      <w:rPr>
        <w:rFonts w:ascii="ZapfDingbats" w:hAnsi="ZapfDingbats" w:hint="default"/>
        <w:sz w:val="20"/>
      </w:rPr>
    </w:lvl>
    <w:lvl w:ilvl="1">
      <w:start w:val="1"/>
      <w:numFmt w:val="bullet"/>
      <w:lvlText w:val=""/>
      <w:lvlJc w:val="left"/>
      <w:pPr>
        <w:ind w:left="851" w:hanging="426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ind w:left="1276" w:hanging="425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ind w:left="1701" w:hanging="425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ind w:left="2126" w:hanging="425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ind w:left="2552" w:hanging="426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ind w:left="2977" w:hanging="425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ind w:left="3402" w:hanging="425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ind w:left="3827" w:hanging="425"/>
      </w:pPr>
      <w:rPr>
        <w:rFonts w:ascii="ZapfDingbats" w:hAnsi="ZapfDingbats" w:hint="default"/>
      </w:rPr>
    </w:lvl>
  </w:abstractNum>
  <w:abstractNum w:abstractNumId="25">
    <w:nsid w:val="7F326723"/>
    <w:multiLevelType w:val="multilevel"/>
    <w:tmpl w:val="D2406CF8"/>
    <w:lvl w:ilvl="0">
      <w:start w:val="1"/>
      <w:numFmt w:val="bullet"/>
      <w:pStyle w:val="ListWithSymbols"/>
      <w:lvlText w:val="-"/>
      <w:lvlJc w:val="left"/>
      <w:pPr>
        <w:ind w:left="425" w:hanging="425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ind w:left="851" w:hanging="426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ind w:left="1276" w:hanging="425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ind w:left="1701" w:hanging="425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ind w:left="2126" w:hanging="425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ind w:left="2552" w:hanging="426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ind w:left="2977" w:hanging="425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ind w:left="3402" w:hanging="425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ind w:left="3827" w:hanging="425"/>
      </w:pPr>
      <w:rPr>
        <w:rFonts w:ascii="Arial" w:hAnsi="Arial" w:hint="default"/>
      </w:rPr>
    </w:lvl>
  </w:abstractNum>
  <w:num w:numId="1">
    <w:abstractNumId w:val="16"/>
  </w:num>
  <w:num w:numId="2">
    <w:abstractNumId w:val="14"/>
  </w:num>
  <w:num w:numId="3">
    <w:abstractNumId w:val="23"/>
  </w:num>
  <w:num w:numId="4">
    <w:abstractNumId w:val="20"/>
  </w:num>
  <w:num w:numId="5">
    <w:abstractNumId w:val="21"/>
  </w:num>
  <w:num w:numId="6">
    <w:abstractNumId w:val="24"/>
  </w:num>
  <w:num w:numId="7">
    <w:abstractNumId w:val="17"/>
  </w:num>
  <w:num w:numId="8">
    <w:abstractNumId w:val="13"/>
  </w:num>
  <w:num w:numId="9">
    <w:abstractNumId w:val="25"/>
  </w:num>
  <w:num w:numId="10">
    <w:abstractNumId w:val="25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0"/>
  </w:num>
  <w:num w:numId="21">
    <w:abstractNumId w:val="10"/>
  </w:num>
  <w:num w:numId="22">
    <w:abstractNumId w:val="15"/>
  </w:num>
  <w:num w:numId="23">
    <w:abstractNumId w:val="18"/>
  </w:num>
  <w:num w:numId="24">
    <w:abstractNumId w:val="9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12"/>
  </w:num>
  <w:num w:numId="34">
    <w:abstractNumId w:val="11"/>
  </w:num>
  <w:num w:numId="35">
    <w:abstractNumId w:val="11"/>
    <w:lvlOverride w:ilvl="0">
      <w:lvl w:ilvl="0">
        <w:start w:val="1"/>
        <w:numFmt w:val="decimal"/>
        <w:pStyle w:val="Titolo1"/>
        <w:lvlText w:val="%1"/>
        <w:lvlJc w:val="left"/>
        <w:pPr>
          <w:ind w:left="0" w:firstLine="0"/>
        </w:pPr>
        <w:rPr>
          <w:rFonts w:hint="default"/>
          <w:b/>
          <w:i w:val="0"/>
          <w:caps w:val="0"/>
          <w:strike w:val="0"/>
          <w:dstrike w:val="0"/>
          <w:vanish w:val="0"/>
          <w:color w:val="000000"/>
          <w:vertAlign w:val="baseline"/>
        </w:rPr>
      </w:lvl>
    </w:lvlOverride>
    <w:lvlOverride w:ilvl="1">
      <w:lvl w:ilvl="1">
        <w:start w:val="1"/>
        <w:numFmt w:val="decimal"/>
        <w:pStyle w:val="Titolo2"/>
        <w:lvlText w:val="%1.%2"/>
        <w:lvlJc w:val="left"/>
        <w:pPr>
          <w:ind w:left="0" w:firstLine="0"/>
        </w:pPr>
        <w:rPr>
          <w:rFonts w:hint="default"/>
          <w:b/>
          <w:i w:val="0"/>
          <w:caps w:val="0"/>
          <w:strike w:val="0"/>
          <w:dstrike w:val="0"/>
          <w:vanish w:val="0"/>
          <w:color w:val="000000"/>
          <w:vertAlign w:val="baseline"/>
        </w:rPr>
      </w:lvl>
    </w:lvlOverride>
    <w:lvlOverride w:ilvl="2">
      <w:lvl w:ilvl="2">
        <w:start w:val="1"/>
        <w:numFmt w:val="decimal"/>
        <w:pStyle w:val="Titolo3"/>
        <w:lvlText w:val="%1.%2.%3"/>
        <w:lvlJc w:val="left"/>
        <w:pPr>
          <w:ind w:left="0" w:firstLine="0"/>
        </w:pPr>
        <w:rPr>
          <w:rFonts w:hint="default"/>
          <w:b/>
          <w:i w:val="0"/>
          <w:caps w:val="0"/>
          <w:strike w:val="0"/>
          <w:dstrike w:val="0"/>
          <w:vanish w:val="0"/>
          <w:color w:val="000000"/>
          <w:vertAlign w:val="baseline"/>
        </w:rPr>
      </w:lvl>
    </w:lvlOverride>
    <w:lvlOverride w:ilvl="3">
      <w:lvl w:ilvl="3">
        <w:start w:val="1"/>
        <w:numFmt w:val="decimal"/>
        <w:pStyle w:val="Titolo4"/>
        <w:lvlText w:val="%1.%2.%3.%4"/>
        <w:lvlJc w:val="left"/>
        <w:pPr>
          <w:ind w:left="0" w:firstLine="0"/>
        </w:pPr>
        <w:rPr>
          <w:rFonts w:hint="default"/>
          <w:b/>
          <w:i w:val="0"/>
          <w:caps w:val="0"/>
          <w:strike w:val="0"/>
          <w:dstrike w:val="0"/>
          <w:vanish w:val="0"/>
          <w:color w:val="000000"/>
          <w:vertAlign w:val="baseline"/>
        </w:rPr>
      </w:lvl>
    </w:lvlOverride>
    <w:lvlOverride w:ilvl="4">
      <w:lvl w:ilvl="4">
        <w:start w:val="1"/>
        <w:numFmt w:val="decimal"/>
        <w:pStyle w:val="Titolo5"/>
        <w:suff w:val="space"/>
        <w:lvlText w:val="%1.%2.%3.%4.%5"/>
        <w:lvlJc w:val="left"/>
        <w:pPr>
          <w:ind w:left="0" w:firstLine="0"/>
        </w:pPr>
        <w:rPr>
          <w:rFonts w:hint="default"/>
          <w:b/>
          <w:i w:val="0"/>
          <w:caps w:val="0"/>
          <w:strike w:val="0"/>
          <w:dstrike w:val="0"/>
          <w:vanish w:val="0"/>
          <w:color w:val="000000"/>
          <w:sz w:val="22"/>
          <w:szCs w:val="22"/>
          <w:vertAlign w:val="baseline"/>
        </w:rPr>
      </w:lvl>
    </w:lvlOverride>
    <w:lvlOverride w:ilvl="5">
      <w:lvl w:ilvl="5">
        <w:start w:val="1"/>
        <w:numFmt w:val="decimal"/>
        <w:pStyle w:val="Titolo6"/>
        <w:suff w:val="space"/>
        <w:lvlText w:val="%1.%2.%3.%4.%5.%6"/>
        <w:lvlJc w:val="left"/>
        <w:pPr>
          <w:ind w:left="0" w:firstLine="0"/>
        </w:pPr>
        <w:rPr>
          <w:rFonts w:hint="default"/>
          <w:b/>
          <w:i w:val="0"/>
          <w:sz w:val="22"/>
          <w:szCs w:val="22"/>
        </w:rPr>
      </w:lvl>
    </w:lvlOverride>
    <w:lvlOverride w:ilvl="6">
      <w:lvl w:ilvl="6">
        <w:start w:val="1"/>
        <w:numFmt w:val="decimal"/>
        <w:pStyle w:val="Titolo7"/>
        <w:suff w:val="space"/>
        <w:lvlText w:val="%1.%2.%3.%4.%5.%6.%7"/>
        <w:lvlJc w:val="left"/>
        <w:pPr>
          <w:ind w:left="0" w:firstLine="0"/>
        </w:pPr>
        <w:rPr>
          <w:rFonts w:hint="default"/>
          <w:b/>
          <w:i w:val="0"/>
          <w:sz w:val="22"/>
          <w:szCs w:val="22"/>
        </w:rPr>
      </w:lvl>
    </w:lvlOverride>
    <w:lvlOverride w:ilvl="7">
      <w:lvl w:ilvl="7">
        <w:start w:val="1"/>
        <w:numFmt w:val="decimal"/>
        <w:pStyle w:val="Titolo8"/>
        <w:suff w:val="space"/>
        <w:lvlText w:val="%1.%2.%3.%4.%5.%6.%7.%8"/>
        <w:lvlJc w:val="left"/>
        <w:pPr>
          <w:ind w:left="0" w:firstLine="0"/>
        </w:pPr>
        <w:rPr>
          <w:rFonts w:hint="default"/>
          <w:b/>
          <w:i w:val="0"/>
          <w:sz w:val="22"/>
          <w:szCs w:val="22"/>
        </w:rPr>
      </w:lvl>
    </w:lvlOverride>
    <w:lvlOverride w:ilvl="8">
      <w:lvl w:ilvl="8">
        <w:start w:val="1"/>
        <w:numFmt w:val="decimal"/>
        <w:pStyle w:val="Titolo9"/>
        <w:suff w:val="space"/>
        <w:lvlText w:val="%1.%2.%3.%4.%5.%6.%7.%8.%9"/>
        <w:lvlJc w:val="left"/>
        <w:pPr>
          <w:ind w:left="0" w:firstLine="0"/>
        </w:pPr>
        <w:rPr>
          <w:rFonts w:hint="default"/>
          <w:b/>
          <w:i w:val="0"/>
          <w:sz w:val="22"/>
          <w:szCs w:val="22"/>
        </w:rPr>
      </w:lvl>
    </w:lvlOverride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1"/>
    <w:lvlOverride w:ilvl="0">
      <w:lvl w:ilvl="0">
        <w:start w:val="1"/>
        <w:numFmt w:val="decimal"/>
        <w:pStyle w:val="Titolo1"/>
        <w:lvlText w:val="%1"/>
        <w:lvlJc w:val="left"/>
        <w:pPr>
          <w:ind w:left="0" w:firstLine="0"/>
        </w:pPr>
        <w:rPr>
          <w:rFonts w:hint="default"/>
          <w:b/>
          <w:i w:val="0"/>
          <w:caps w:val="0"/>
          <w:strike w:val="0"/>
          <w:dstrike w:val="0"/>
          <w:vanish w:val="0"/>
          <w:color w:val="000000"/>
          <w:vertAlign w:val="baseline"/>
        </w:rPr>
      </w:lvl>
    </w:lvlOverride>
    <w:lvlOverride w:ilvl="1">
      <w:lvl w:ilvl="1">
        <w:start w:val="1"/>
        <w:numFmt w:val="decimal"/>
        <w:pStyle w:val="Titolo2"/>
        <w:lvlText w:val="%1.%2"/>
        <w:lvlJc w:val="left"/>
        <w:pPr>
          <w:ind w:left="0" w:firstLine="0"/>
        </w:pPr>
        <w:rPr>
          <w:rFonts w:hint="default"/>
          <w:b/>
          <w:i w:val="0"/>
          <w:caps w:val="0"/>
          <w:strike w:val="0"/>
          <w:dstrike w:val="0"/>
          <w:vanish w:val="0"/>
          <w:color w:val="000000"/>
          <w:vertAlign w:val="baseline"/>
        </w:rPr>
      </w:lvl>
    </w:lvlOverride>
    <w:lvlOverride w:ilvl="2">
      <w:lvl w:ilvl="2">
        <w:start w:val="1"/>
        <w:numFmt w:val="decimal"/>
        <w:pStyle w:val="Titolo3"/>
        <w:lvlText w:val="%1.%2.%3"/>
        <w:lvlJc w:val="left"/>
        <w:pPr>
          <w:ind w:left="0" w:firstLine="0"/>
        </w:pPr>
        <w:rPr>
          <w:rFonts w:hint="default"/>
          <w:b/>
          <w:i w:val="0"/>
          <w:caps w:val="0"/>
          <w:strike w:val="0"/>
          <w:dstrike w:val="0"/>
          <w:vanish w:val="0"/>
          <w:color w:val="000000"/>
          <w:vertAlign w:val="baseline"/>
        </w:rPr>
      </w:lvl>
    </w:lvlOverride>
    <w:lvlOverride w:ilvl="3">
      <w:lvl w:ilvl="3">
        <w:start w:val="1"/>
        <w:numFmt w:val="decimal"/>
        <w:pStyle w:val="Titolo4"/>
        <w:lvlText w:val="%1.%2.%3.%4"/>
        <w:lvlJc w:val="left"/>
        <w:pPr>
          <w:ind w:left="0" w:firstLine="0"/>
        </w:pPr>
        <w:rPr>
          <w:rFonts w:hint="default"/>
          <w:b/>
          <w:i w:val="0"/>
          <w:caps w:val="0"/>
          <w:strike w:val="0"/>
          <w:dstrike w:val="0"/>
          <w:vanish w:val="0"/>
          <w:color w:val="000000"/>
          <w:vertAlign w:val="baseline"/>
        </w:rPr>
      </w:lvl>
    </w:lvlOverride>
    <w:lvlOverride w:ilvl="4">
      <w:lvl w:ilvl="4">
        <w:start w:val="1"/>
        <w:numFmt w:val="decimal"/>
        <w:pStyle w:val="Titolo5"/>
        <w:suff w:val="space"/>
        <w:lvlText w:val="%1.%2.%3.%4.%5"/>
        <w:lvlJc w:val="left"/>
        <w:pPr>
          <w:ind w:left="0" w:firstLine="0"/>
        </w:pPr>
        <w:rPr>
          <w:rFonts w:hint="default"/>
          <w:b/>
          <w:i w:val="0"/>
          <w:caps w:val="0"/>
          <w:strike w:val="0"/>
          <w:dstrike w:val="0"/>
          <w:vanish w:val="0"/>
          <w:color w:val="000000"/>
          <w:sz w:val="22"/>
          <w:szCs w:val="22"/>
          <w:vertAlign w:val="baseline"/>
        </w:rPr>
      </w:lvl>
    </w:lvlOverride>
    <w:lvlOverride w:ilvl="5">
      <w:lvl w:ilvl="5">
        <w:start w:val="1"/>
        <w:numFmt w:val="decimal"/>
        <w:pStyle w:val="Titolo6"/>
        <w:suff w:val="space"/>
        <w:lvlText w:val="%1.%2.%3.%4.%5.%6"/>
        <w:lvlJc w:val="left"/>
        <w:pPr>
          <w:ind w:left="0" w:firstLine="0"/>
        </w:pPr>
        <w:rPr>
          <w:rFonts w:hint="default"/>
          <w:b/>
          <w:i w:val="0"/>
          <w:sz w:val="22"/>
          <w:szCs w:val="22"/>
        </w:rPr>
      </w:lvl>
    </w:lvlOverride>
    <w:lvlOverride w:ilvl="6">
      <w:lvl w:ilvl="6">
        <w:start w:val="1"/>
        <w:numFmt w:val="decimal"/>
        <w:pStyle w:val="Titolo7"/>
        <w:suff w:val="space"/>
        <w:lvlText w:val="%1.%2.%3.%4.%5.%6.%7"/>
        <w:lvlJc w:val="left"/>
        <w:pPr>
          <w:ind w:left="0" w:firstLine="0"/>
        </w:pPr>
        <w:rPr>
          <w:rFonts w:hint="default"/>
          <w:b/>
          <w:i w:val="0"/>
          <w:sz w:val="22"/>
          <w:szCs w:val="22"/>
        </w:rPr>
      </w:lvl>
    </w:lvlOverride>
    <w:lvlOverride w:ilvl="7">
      <w:lvl w:ilvl="7">
        <w:start w:val="1"/>
        <w:numFmt w:val="decimal"/>
        <w:pStyle w:val="Titolo8"/>
        <w:suff w:val="space"/>
        <w:lvlText w:val="%1.%2.%3.%4.%5.%6.%7.%8"/>
        <w:lvlJc w:val="left"/>
        <w:pPr>
          <w:ind w:left="0" w:firstLine="0"/>
        </w:pPr>
        <w:rPr>
          <w:rFonts w:hint="default"/>
          <w:b/>
          <w:i w:val="0"/>
          <w:sz w:val="22"/>
          <w:szCs w:val="22"/>
        </w:rPr>
      </w:lvl>
    </w:lvlOverride>
    <w:lvlOverride w:ilvl="8">
      <w:lvl w:ilvl="8">
        <w:start w:val="1"/>
        <w:numFmt w:val="decimal"/>
        <w:pStyle w:val="Titolo9"/>
        <w:suff w:val="space"/>
        <w:lvlText w:val="%1.%2.%3.%4.%5.%6.%7.%8.%9"/>
        <w:lvlJc w:val="left"/>
        <w:pPr>
          <w:ind w:left="0" w:firstLine="0"/>
        </w:pPr>
        <w:rPr>
          <w:rFonts w:hint="default"/>
          <w:b/>
          <w:i w:val="0"/>
          <w:sz w:val="22"/>
          <w:szCs w:val="22"/>
        </w:rPr>
      </w:lvl>
    </w:lvlOverride>
  </w:num>
  <w:num w:numId="38">
    <w:abstractNumId w:val="22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/>
  <w:trackRevisions/>
  <w:defaultTabStop w:val="708"/>
  <w:autoHyphenation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.Format.DigitShort" w:val="11.09.15"/>
    <w:docVar w:name="Date.Format.DigitShort.dateValue" w:val="42258"/>
    <w:docVar w:name="Date.Format.Long" w:val="11. September 2015"/>
    <w:docVar w:name="Date.Format.Long.dateValue" w:val="42258"/>
    <w:docVar w:name="OawAttachedTemplate" w:val="Bericht.owt"/>
    <w:docVar w:name="OawBuiltInDocProps" w:val="&lt;OawBuiltInDocProps&gt;&lt;default profileUID=&quot;0&quot;&gt;&lt;word&gt;&lt;keywords&gt;&lt;/keywords&gt;&lt;comments&gt;&lt;/comments&gt;&lt;hyperlinkBase&gt;&lt;/hyperlinkBase&gt;&lt;contentType&gt;&lt;/contentType&gt;&lt;contentStatus&gt;&lt;/contentStatus&gt;&lt;language&gt;&lt;/language&gt;&lt;fileName&gt;&lt;/fileName&gt;&lt;title&gt;&lt;value type=&quot;OawLanguage&quot; name=&quot;Template.Report&quot;&gt;&lt;separator text=&quot;&quot;&gt;&lt;/separator&gt;&lt;format text=&quot;&quot;&gt;&lt;/format&gt;&lt;/value&gt;&lt;/title&gt;&lt;subject&gt;&lt;value type=&quot;OawBookmark&quot; name=&quot;Haupttitel&quot;&gt;&lt;separator text=&quot;&quot;&gt;&lt;/separator&gt;&lt;format text=&quot;&quot;&gt;&lt;/format&gt;&lt;/value&gt;&lt;/subject&gt;&lt;author&gt;&lt;value type=&quot;OawDocProperty&quot; name=&quot;Author.FullName&quot;&gt;&lt;separator text=&quot;&quot;&gt;&lt;/separator&gt;&lt;format text=&quot;&quot;&gt;&lt;/format&gt;&lt;/value&gt;&lt;/author&gt;&lt;manager&gt;&lt;value type=&quot;OawDocProperty&quot; name=&quot;Signature1.FullName&quot;&gt;&lt;separator text=&quot;&quot;&gt;&lt;/separator&gt;&lt;format text=&quot;&quot;&gt;&lt;/format&gt;&lt;/value&gt;&lt;/manager&gt;&lt;company&gt;&lt;value type=&quot;OawDocProperty&quot; name=&quot;Organisation.AmtZ1&quot;&gt;&lt;separator text=&quot;,%space%&quot;&gt;&lt;/separator&gt;&lt;format text=&quot;&quot;&gt;&lt;/format&gt;&lt;/value&gt;&lt;value type=&quot;OawDocProperty&quot; name=&quot;Organisation.AmtZ2&quot;&gt;&lt;separator text=&quot;&quot;&gt;&lt;/separator&gt;&lt;format text=&quot;&quot;&gt;&lt;/format&gt;&lt;/value&gt;&lt;/company&gt;&lt;defaultFilename&gt;&lt;value type=&quot;OawBookmark&quot; name=&quot;Haupttitel&quot;&gt;&lt;separator text=&quot;&quot;&gt;&lt;/separator&gt;&lt;format text=&quot;&quot;&gt;&lt;/format&gt;&lt;/value&gt;&lt;/defaultFilename&gt;&lt;/word&gt;&lt;PDF&gt;&lt;keywords&gt;&lt;/keywords&gt;&lt;comments&gt;&lt;/comments&gt;&lt;hyperlinkBase&gt;&lt;/hyperlinkBase&gt;&lt;contentType&gt;&lt;/contentType&gt;&lt;contentStatus&gt;&lt;/contentStatus&gt;&lt;language&gt;&lt;/language&gt;&lt;fileName&gt;&lt;/fileName&gt;&lt;title&gt;&lt;value type=&quot;OawLanguage&quot; name=&quot;Template.Report&quot;&gt;&lt;separator text=&quot;&quot;&gt;&lt;/separator&gt;&lt;format text=&quot;&quot;&gt;&lt;/format&gt;&lt;/value&gt;&lt;/title&gt;&lt;subject&gt;&lt;value type=&quot;OawBookmark&quot; name=&quot;Haupttitel&quot;&gt;&lt;separator text=&quot;&quot;&gt;&lt;/separator&gt;&lt;format text=&quot;&quot;&gt;&lt;/format&gt;&lt;/value&gt;&lt;/subject&gt;&lt;author&gt;&lt;value type=&quot;OawDocProperty&quot; name=&quot;Author.FullName&quot;&gt;&lt;separator text=&quot;&quot;&gt;&lt;/separator&gt;&lt;format text=&quot;&quot;&gt;&lt;/format&gt;&lt;/value&gt;&lt;/author&gt;&lt;manager&gt;&lt;value type=&quot;OawDocProperty&quot; name=&quot;Signature1.FullName&quot;&gt;&lt;separator text=&quot;&quot;&gt;&lt;/separator&gt;&lt;format text=&quot;&quot;&gt;&lt;/format&gt;&lt;/value&gt;&lt;/manager&gt;&lt;company&gt;&lt;value type=&quot;OawDocProperty&quot; name=&quot;Organisation.AmtZ1&quot;&gt;&lt;separator text=&quot;,%space%&quot;&gt;&lt;/separator&gt;&lt;format text=&quot;&quot;&gt;&lt;/format&gt;&lt;/value&gt;&lt;value type=&quot;OawDocProperty&quot; name=&quot;Organisation.AmtZ2&quot;&gt;&lt;separator text=&quot;&quot;&gt;&lt;/separator&gt;&lt;format text=&quot;&quot;&gt;&lt;/format&gt;&lt;/value&gt;&lt;/company&gt;&lt;defaultFilename&gt;&lt;value type=&quot;OawBookmark&quot; name=&quot;Haupttitel&quot;&gt;&lt;separator text=&quot;&quot;&gt;&lt;/separator&gt;&lt;format text=&quot;&quot;&gt;&lt;/format&gt;&lt;/value&gt;&lt;/defaultFilename&gt;&lt;/PDF&gt;&lt;/default&gt;&lt;/OawBuiltInDocProps&gt;_x000d_"/>
    <w:docVar w:name="OawCreatedWithOfficeatworkVersion" w:val="4.6 (4.6.550)"/>
    <w:docVar w:name="OawCreatedWithProjectID" w:val="swisstopoch"/>
    <w:docVar w:name="OawCreatedWithProjectVersion" w:val="32"/>
    <w:docVar w:name="OawDate.Manual" w:val="&lt;document&gt;&lt;OawDateManual name=&quot;Date.Format.Long&quot;&gt;&lt;profile type=&quot;default&quot; UID=&quot;&quot; sameAsDefault=&quot;0&quot;&gt;&lt;format UID=&quot;2011121609575101412517&quot; type=&quot;6&quot; defaultValue=&quot;%OawCreationDate%&quot; dateFormat=&quot;Date.Format.Long&quot;/&gt;&lt;/profile&gt;&lt;/OawDateManual&gt;&lt;OawDateManual name=&quot;Date.Format.DigitShort&quot;&gt;&lt;profile type=&quot;default&quot; UID=&quot;&quot; sameAsDefault=&quot;0&quot;&gt;&lt;format UID=&quot;2012050410493071594570&quot; type=&quot;6&quot; defaultValue=&quot;%OawCreationDate%&quot; dateFormat=&quot;Date.Format.DigitShort&quot;/&gt;&lt;/profile&gt;&lt;/OawDateManual&gt;&lt;/document&gt;"/>
    <w:docVar w:name="oawDefinitionTmpl" w:val="&lt;document&gt;&lt;OawDateManual name=&quot;Date.Format.Long&quot;&gt;&lt;profile type=&quot;default&quot; UID=&quot;&quot; sameAsDefault=&quot;0&quot;&gt;&lt;format UID=&quot;2011121609575101412517&quot; type=&quot;6&quot; defaultValue=&quot;%OawCreationDate%&quot; dateFormat=&quot;Date.Format.Long&quot;/&gt;&lt;/profile&gt;&lt;/OawDateManual&gt;_x000d__x0009_&lt;OawBookmark name=&quot;Text&quot;&gt;&lt;profile type=&quot;default&quot; UID=&quot;&quot; sameAsDefault=&quot;0&quot;&gt;&lt;/profile&gt;&lt;/OawBookmark&gt;_x000d__x0009_&lt;OawDocProperty name=&quot;Doc.Enclosur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nclosures&quot;/&gt;&lt;/type&gt;&lt;/profile&gt;&lt;/OawDocProperty&gt;_x000d__x0009_&lt;OawDocProperty name=&quot;Doc.OurReferenc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OurReference&quot;/&gt;&lt;/type&gt;&lt;/profile&gt;&lt;/OawDocProperty&gt;_x000d__x0009_&lt;OawDocProperty name=&quot;Doc.YourReferenc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YourReference&quot;/&gt;&lt;/type&gt;&lt;/profile&gt;&lt;/OawDocProperty&gt;_x000d__x0009_&lt;OawDocProperty name=&quot;Doc.Referenc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Reference&quot;/&gt;&lt;/type&gt;&lt;/profile&gt;&lt;/OawDocProperty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Doc.Fax&quot;&gt;&lt;profile type=&quot;default&quot; UID=&quot;&quot; sameAsDefault=&quot;0&quot;&gt;&lt;documentProperty UID=&quot;2003060614150123456789&quot; dataSourceUID=&quot;2003060614150123456789&quot;/&gt;&lt;type type=&quot;OawLanguage&quot;&gt;&lt;OawLanguage UID=&quot;Doc.Fax&quot;/&gt;&lt;/type&gt;&lt;/profile&gt;&lt;/OawDocProperty&gt;_x000d__x0009_&lt;OawDocProperty name=&quot;Signature1.Fensterzeil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ensterzeile&quot;/&gt;&lt;/type&gt;&lt;/profile&gt;&lt;/OawDocProperty&gt;_x000d__x0009_&lt;OawDocProperty name=&quot;Signature1.O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t&quot;/&gt;&lt;/type&gt;&lt;/profile&gt;&lt;/OawDocProperty&gt;_x000d__x0009_&lt;OawDocProperty name=&quot;Signature1.GrussformelOrganisa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GrussformelOrganisation&quot;/&gt;&lt;/type&gt;&lt;/profile&gt;&lt;/OawDocProperty&gt;_x000d__x0009_&lt;OawDocProperty name=&quot;Signature2.GrussformelOrganisa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GrussformelOrganisation&quot;/&gt;&lt;/type&gt;&lt;/profile&gt;&lt;/OawDocProperty&gt;_x000d__x0009_&lt;OawDocProperty name=&quot;Doc.Clerk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lerk&quot;/&gt;&lt;/type&gt;&lt;/profile&gt;&lt;/OawDocProperty&gt;_x000d__x0009_&lt;OawDocProperty name=&quot;Author.Full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FullName&quot;/&gt;&lt;/type&gt;&lt;/profile&gt;&lt;/OawDocProperty&gt;_x000d__x0009_&lt;OawDocProperty name=&quot;Author.Kuerzel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Kuerzel&quot;/&gt;&lt;/type&gt;&lt;/profile&gt;&lt;/OawDocProperty&gt;_x000d__x0009_&lt;OawDocProperty name=&quot;Organisation.DepartmentZ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epartmentZ1&quot;/&gt;&lt;/type&gt;&lt;/profile&gt;&lt;/OawDocProperty&gt;_x000d__x0009_&lt;OawDocProperty name=&quot;Organisation.DepartmentZ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epartmentZ2&quot;/&gt;&lt;/type&gt;&lt;/profile&gt;&lt;/OawDocProperty&gt;_x000d__x0009_&lt;OawDocProperty name=&quot;Organisation.DepartementsbereichZ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epartementsbereichZ1&quot;/&gt;&lt;/type&gt;&lt;/profile&gt;&lt;/OawDocProperty&gt;_x000d__x0009_&lt;OawDocProperty name=&quot;Organisation.DepartementsbereichZ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epartementsbereichZ2&quot;/&gt;&lt;/type&gt;&lt;/profile&gt;&lt;/OawDocProperty&gt;_x000d__x0009_&lt;OawDocProperty name=&quot;Organisation.AmtZ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mtZ1&quot;/&gt;&lt;/type&gt;&lt;/profile&gt;&lt;/OawDocProperty&gt;_x000d__x0009_&lt;OawDocProperty name=&quot;Organisation.AmtZ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mtZ2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Organisation.FensterzeileOr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ensterzeileOrt&quot;/&gt;&lt;/type&gt;&lt;/profile&gt;&lt;/OawDocProperty&gt;_x000d__x0009_&lt;OawDocProperty name=&quot;Organisation.FensterzeileFirma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ensterzeileFirma&quot;/&gt;&lt;/type&gt;&lt;/profile&gt;&lt;/OawDocProperty&gt;_x000d__x0009_&lt;OawDocProperty name=&quot;Author.Kuerzel&quot;&gt;&lt;profile type=&quot;default&quot; UID=&quot;&quot; sameAsDefault=&quot;0&quot;&gt;&lt;/profile&gt;&lt;/OawDocProperty&gt;_x000d__x0009_&lt;OawDocProperty name=&quot;Recipient.DeliveryOption&quot;&gt;&lt;profile type=&quot;default&quot; UID=&quot;&quot; sameAsDefault=&quot;0&quot;&gt;&lt;/profile&gt;&lt;/OawDocProperty&gt;_x000d__x0009_&lt;OawDocProperty name=&quot;Organisation.Or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Ort&quot;/&gt;&lt;/type&gt;&lt;/profile&gt;&lt;/OawDocProperty&gt;_x000d__x0009_&lt;OawDocProperty name=&quot;Organisation.BereichZ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BereichZ1&quot;/&gt;&lt;/type&gt;&lt;/profile&gt;&lt;/OawDocProperty&gt;_x000d__x0009_&lt;OawDocProperty name=&quot;Organisation.BereichZ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BereichZ2&quot;/&gt;&lt;/type&gt;&lt;/profile&gt;&lt;/OawDocProperty&gt;_x000d__x0009_&lt;OawDocProperty name=&quot;Organisation.ProzessZ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ProzessZ1&quot;/&gt;&lt;/type&gt;&lt;/profile&gt;&lt;/OawDocProperty&gt;_x000d__x0009_&lt;OawDocProperty name=&quot;Organisation.ProzessZ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ProzessZ2&quot;/&gt;&lt;/type&gt;&lt;/profile&gt;&lt;/OawDocProperty&gt;_x000d__x0009_&lt;OawDocProperty name=&quot;Signature1.Full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llName&quot;/&gt;&lt;/type&gt;&lt;/profile&gt;&lt;/OawDocProperty&gt;_x000d__x0009_&lt;OawDocProperty name=&quot;Signature1.Titel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Titel&quot;/&gt;&lt;/type&gt;&lt;/profile&gt;&lt;/OawDocProperty&gt;_x000d__x0009_&lt;OawDocProperty name=&quot;Signature1.Kurzzeiche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Kurzzeichen&quot;/&gt;&lt;/type&gt;&lt;/profile&gt;&lt;/OawDocProperty&gt;_x000d__x0009_&lt;OawDocProperty name=&quot;Signature1.Funk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ktion&quot;/&gt;&lt;/type&gt;&lt;/profile&gt;&lt;/OawDocProperty&gt;_x000d__x0009_&lt;OawDocProperty name=&quot;Signature1.Telef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Telefon&quot;/&gt;&lt;/type&gt;&lt;/profile&gt;&lt;/OawDocProperty&gt;_x000d__x0009_&lt;OawDocProperty name=&quot;Signature1.Telefax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Telefax&quot;/&gt;&lt;/type&gt;&lt;/profile&gt;&lt;/OawDocProperty&gt;_x000d__x0009_&lt;OawDocProperty name=&quot;Signature1.Email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Email&quot;/&gt;&lt;/type&gt;&lt;/profile&gt;&lt;/OawDocProperty&gt;_x000d__x0009_&lt;OawDocProperty name=&quot;Organisation.AdressSingleLine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ressSingleLine&quot;/&gt;&lt;/type&gt;&lt;/profile&gt;&lt;/OawDocProperty&gt;_x000d__x0009_&lt;OawDocProperty name=&quot;Organisation.Telef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Telefon&quot;/&gt;&lt;/type&gt;&lt;/profile&gt;&lt;/OawDocProperty&gt;_x000d__x0009_&lt;OawDocProperty name=&quot;Organisation.Interne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Internet&quot;/&gt;&lt;/type&gt;&lt;/profile&gt;&lt;/OawDocProperty&gt;_x000d__x0009_&lt;OawDocProperty name=&quot;Doc.Tel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&quot;/&gt;&lt;/type&gt;&lt;/profile&gt;&lt;/OawDocProperty&gt;_x000d__x0009_&lt;OawDocProperty name=&quot;Doc.CentralOffic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entralOffice&quot;/&gt;&lt;/type&gt;&lt;/profile&gt;&lt;/OawDocProperty&gt;_x000d__x0009_&lt;OawDocProperty name=&quot;Signature2.Full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llName&quot;/&gt;&lt;/type&gt;&lt;/profile&gt;&lt;/OawDocProperty&gt;_x000d__x0009_&lt;OawDocProperty name=&quot;Signature2.Titel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Titel&quot;/&gt;&lt;/type&gt;&lt;/profile&gt;&lt;/OawDocProperty&gt;_x000d__x0009_&lt;OawDocProperty name=&quot;Signature2.Funk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ktion&quot;/&gt;&lt;/type&gt;&lt;/profile&gt;&lt;/OawDocProperty&gt;_x000d__x0009_&lt;OawDocProperty name=&quot;Signature2.Telef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Telefon&quot;/&gt;&lt;/type&gt;&lt;/profile&gt;&lt;/OawDocProperty&gt;_x000d__x0009_&lt;OawDocProperty name=&quot;Signature2.Telefax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Telefax&quot;/&gt;&lt;/type&gt;&lt;/profile&gt;&lt;/OawDocProperty&gt;_x000d__x0009_&lt;OawDocProperty name=&quot;Signature2.Email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Email&quot;/&gt;&lt;/type&gt;&lt;/profile&gt;&lt;/OawDocProperty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DocProperty name=&quot;Organisation2.BereichZ1&quot;&gt;&lt;profile type=&quot;default&quot; UID=&quot;&quot; sameAsDefault=&quot;0&quot;&gt;&lt;documentProperty UID=&quot;2012032714382547747722&quot; dataSourceUID=&quot;prj.2003050916522158373536&quot;/&gt;&lt;type type=&quot;OawDatabase&quot;&gt;&lt;OawDatabase table=&quot;Data&quot; field=&quot;BereichZ1&quot;/&gt;&lt;/type&gt;&lt;/profile&gt;&lt;/OawDocProperty&gt;_x000d__x0009_&lt;OawDocProperty name=&quot;Organisation2.BereichZ2&quot;&gt;&lt;profile type=&quot;default&quot; UID=&quot;&quot; sameAsDefault=&quot;0&quot;&gt;&lt;documentProperty UID=&quot;2012032714382547747722&quot; dataSourceUID=&quot;prj.2003050916522158373536&quot;/&gt;&lt;type type=&quot;OawDatabase&quot;&gt;&lt;OawDatabase table=&quot;Data&quot; field=&quot;BereichZ2&quot;/&gt;&lt;/type&gt;&lt;/profile&gt;&lt;/OawDocProperty&gt;_x000d__x0009_&lt;OawDocProperty name=&quot;Organisation2.ProzessZ1&quot;&gt;&lt;profile type=&quot;default&quot; UID=&quot;&quot; sameAsDefault=&quot;0&quot;&gt;&lt;documentProperty UID=&quot;2012032714382547747722&quot; dataSourceUID=&quot;prj.2003050916522158373536&quot;/&gt;&lt;type type=&quot;OawDatabase&quot;&gt;&lt;OawDatabase table=&quot;Data&quot; field=&quot;ProzessZ1&quot;/&gt;&lt;/type&gt;&lt;/profile&gt;&lt;/OawDocProperty&gt;_x000d__x0009_&lt;OawDocProperty name=&quot;Organisation2.ProzessZ2&quot;&gt;&lt;profile type=&quot;default&quot; UID=&quot;&quot; sameAsDefault=&quot;0&quot;&gt;&lt;documentProperty UID=&quot;2012032714382547747722&quot; dataSourceUID=&quot;prj.2003050916522158373536&quot;/&gt;&lt;type type=&quot;OawDatabase&quot;&gt;&lt;OawDatabase table=&quot;Data&quot; field=&quot;ProzessZ2&quot;/&gt;&lt;/type&gt;&lt;/profile&gt;&lt;/OawDocProperty&gt;_x000d__x0009_&lt;OawDocProperty name=&quot;Function.Function&quot;&gt;&lt;profile type=&quot;default&quot; UID=&quot;&quot; sameAsDefault=&quot;0&quot;&gt;&lt;documentProperty UID=&quot;2012032714410047565410&quot; dataSourceUID=&quot;prj.2012032714411215844417&quot;/&gt;&lt;type type=&quot;OawDatabase&quot;&gt;&lt;OawDatabase table=&quot;Data&quot; field=&quot;Function&quot;/&gt;&lt;/type&gt;&lt;/profile&gt;&lt;/OawDocProperty&gt;_x000d__x0009_&lt;OawDocProperty name=&quot;Function2.Function&quot;&gt;&lt;profile type=&quot;default&quot; UID=&quot;&quot; sameAsDefault=&quot;0&quot;&gt;&lt;documentProperty UID=&quot;2012032715011859045040&quot; dataSourceUID=&quot;prj.2012032714411215844417&quot;/&gt;&lt;type type=&quot;OawDatabase&quot;&gt;&lt;OawDatabase table=&quot;Data&quot; field=&quot;Function&quot;/&gt;&lt;/type&gt;&lt;/profile&gt;&lt;/OawDocProperty&gt;_x000d__x0009_&lt;OawDocProperty name=&quot;Doc.CoverNot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overNote&quot;/&gt;&lt;/type&gt;&lt;/profile&gt;&lt;/OawDocProperty&gt;_x000d__x0009_&lt;OawDocProperty name=&quot;Doc.Dat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ate&quot;/&gt;&lt;/type&gt;&lt;/profile&gt;&lt;/OawDocProperty&gt;_x000d__x0009_&lt;OawDocProperty name=&quot;Doc.CoverNote&quot;&gt;&lt;profile type=&quot;default&quot; UID=&quot;&quot; sameAsDefault=&quot;0&quot;&gt;&lt;/profile&gt;&lt;/OawDocProperty&gt;_x000d__x0009_&lt;OawDocProperty name=&quot;Doc.To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o&quot;/&gt;&lt;/type&gt;&lt;/profile&gt;&lt;/OawDocProperty&gt;_x000d__x0009_&lt;OawDocProperty name=&quot;Doc.FaxNo&quot;&gt;&lt;profile type=&quot;default&quot; UID=&quot;&quot; sameAsDefault=&quot;0&quot;&gt;&lt;documentProperty UID=&quot;2003060614150123456789&quot; dataSourceUID=&quot;2003060614150123456789&quot;/&gt;&lt;type type=&quot;OawLanguage&quot;&gt;&lt;OawLanguage UID=&quot;Doc.FaxNo&quot;/&gt;&lt;/type&gt;&lt;/profile&gt;&lt;/OawDocProperty&gt;_x000d__x0009_&lt;OawDocProperty name=&quot;Doc.SentBy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entBy&quot;/&gt;&lt;/type&gt;&lt;/profile&gt;&lt;/OawDocProperty&gt;_x000d__x0009_&lt;OawDocProperty name=&quot;Doc.OnBehalfOF&quot;&gt;&lt;profile type=&quot;default&quot; UID=&quot;&quot; sameAsDefault=&quot;0&quot;&gt;&lt;documentProperty UID=&quot;2003060614150123456789&quot; dataSourceUID=&quot;2003060614150123456789&quot;/&gt;&lt;type type=&quot;OawLanguage&quot;&gt;&lt;OawLanguage UID=&quot;Doc.OnBehalfOF&quot;/&gt;&lt;/type&gt;&lt;/profile&gt;&lt;/OawDocProperty&gt;_x000d__x0009_&lt;OawDocProperty name=&quot;Doc.PagesInclThis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sInclThisPage&quot;/&gt;&lt;/type&gt;&lt;/profile&gt;&lt;/OawDocProperty&gt;_x000d__x0009_&lt;OawDocProperty name=&quot;Doc.Cover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overPage&quot;/&gt;&lt;/type&gt;&lt;/profile&gt;&lt;/OawDocProperty&gt;_x000d__x0009_&lt;OawDocProperty name=&quot;Doc.Not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Notes&quot;/&gt;&lt;/type&gt;&lt;/profile&gt;&lt;/OawDocProperty&gt;_x000d__x0009_&lt;OawDocProperty name=&quot;Doc.For&quot;&gt;&lt;profile type=&quot;default&quot; UID=&quot;&quot; sameAsDefault=&quot;0&quot;&gt;&lt;documentProperty UID=&quot;2003060614150123456789&quot; dataSourceUID=&quot;2003060614150123456789&quot;/&gt;&lt;type type=&quot;OawLanguage&quot;&gt;&lt;OawLanguage UID=&quot;Doc.For&quot;/&gt;&lt;/type&gt;&lt;/profile&gt;&lt;/OawDocProperty&gt;_x000d__x0009_&lt;OawDocProperty name=&quot;Doc.CopiesTo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opiesTo&quot;/&gt;&lt;/type&gt;&lt;/profile&gt;&lt;/OawDocProperty&gt;_x000d__x0009_&lt;OawDocProperty name=&quot;Organisation.DepartementZ3Fet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epartementZ3Fett&quot;/&gt;&lt;/type&gt;&lt;/profile&gt;&lt;/OawDocProperty&gt;_x000d__x0009_&lt;OawDocProperty name=&quot;Doc.Haupttitel&quot;&gt;&lt;profile type=&quot;default&quot; UID=&quot;&quot; sameAsDefault=&quot;0&quot;&gt;&lt;documentProperty UID=&quot;2003060614150123456789&quot; dataSourceUID=&quot;2003060614150123456789&quot;/&gt;&lt;type type=&quot;OawLanguage&quot;&gt;&lt;OawLanguage UID=&quot;Doc.Haupttitel&quot;/&gt;&lt;/type&gt;&lt;/profile&gt;&lt;/OawDocProperty&gt;_x000d__x0009_&lt;OawDocProperty name=&quot;Doc.Untertitel&quot;&gt;&lt;profile type=&quot;default&quot; UID=&quot;&quot; sameAsDefault=&quot;0&quot;&gt;&lt;documentProperty UID=&quot;2003060614150123456789&quot; dataSourceUID=&quot;2003060614150123456789&quot;/&gt;&lt;type type=&quot;OawLanguage&quot;&gt;&lt;OawLanguage UID=&quot;Doc.Untertitel&quot;/&gt;&lt;/type&gt;&lt;/profile&gt;&lt;/OawDocProperty&gt;_x000d__x0009_&lt;OawDocProperty name=&quot;CustomField.ShowPath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ShowPath&quot;/&gt;&lt;/type&gt;&lt;/profile&gt;&lt;/OawDocProperty&gt;_x000d__x0009_&lt;OawDocProperty name=&quot;Title.Title&quot;&gt;&lt;profile type=&quot;default&quot; UID=&quot;&quot; sameAsDefault=&quot;0&quot;&gt;&lt;documentProperty UID=&quot;2012050214022991838588&quot; dataSourceUID=&quot;prj.2012050213180886863384&quot;/&gt;&lt;type type=&quot;OawDatabase&quot;&gt;&lt;OawDatabase table=&quot;Data&quot; field=&quot;Title&quot;/&gt;&lt;/type&gt;&lt;/profile&gt;&lt;/OawDocProperty&gt;_x000d__x0009_&lt;OawDocProperty name=&quot;Doc.Version&quot;&gt;&lt;profile type=&quot;default&quot; UID=&quot;&quot; sameAsDefault=&quot;0&quot;&gt;&lt;documentProperty UID=&quot;2003060614150123456789&quot; dataSourceUID=&quot;2003060614150123456789&quot;/&gt;&lt;type type=&quot;OawLanguage&quot;&gt;&lt;OawLanguage UID=&quot;Doc.Version&quot;/&gt;&lt;/type&gt;&lt;/profile&gt;&lt;/OawDocProperty&gt;_x000d__x0009_&lt;OawDocProperty name=&quot;Doc.NrBracket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NrBrackets&quot;/&gt;&lt;/type&gt;&lt;/profile&gt;&lt;/OawDocProperty&gt;_x000d__x0009_&lt;OawDocProperty name=&quot;Doc.FromRepor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FromReport&quot;/&gt;&lt;/type&gt;&lt;/profile&gt;&lt;/OawDocProperty&gt;_x000d__x0009_&lt;OawDateManual name=&quot;Date.Format.DigitShort&quot;&gt;&lt;profile type=&quot;default&quot; UID=&quot;&quot; sameAsDefault=&quot;0&quot;&gt;&lt;format UID=&quot;2012050410493071594570&quot; type=&quot;6&quot; defaultValue=&quot;%OawCreationDate%&quot; dateFormat=&quot;Date.Format.DigitShort&quot;/&gt;&lt;/profile&gt;&lt;/OawDateManual&gt;_x000d__x0009_&lt;OawDocProperty name=&quot;Doc.ReportLine1&quot;&gt;&lt;profile type=&quot;default&quot; UID=&quot;&quot; sameAsDefault=&quot;0&quot;&gt;&lt;documentProperty UID=&quot;2003060614150123456789&quot; dataSourceUID=&quot;2003060614150123456789&quot;/&gt;&lt;type type=&quot;OawLanguage&quot;&gt;&lt;OawLanguage UID=&quot;Doc.ReportLine1&quot;/&gt;&lt;/type&gt;&lt;/profile&gt;&lt;/OawDocProperty&gt;_x000d__x0009_&lt;OawDocProperty name=&quot;Doc.ReportLine2&quot;&gt;&lt;profile type=&quot;default&quot; UID=&quot;&quot; sameAsDefault=&quot;0&quot;&gt;&lt;documentProperty UID=&quot;2003060614150123456789&quot; dataSourceUID=&quot;2003060614150123456789&quot;/&gt;&lt;type type=&quot;OawLanguage&quot;&gt;&lt;OawLanguage UID=&quot;Doc.ReportLine2&quot;/&gt;&lt;/type&gt;&lt;/profile&gt;&lt;/OawDocProperty&gt;_x000d__x0009_&lt;OawDocProperty name=&quot;Doc.ReportLine3&quot;&gt;&lt;profile type=&quot;default&quot; UID=&quot;&quot; sameAsDefault=&quot;0&quot;&gt;&lt;documentProperty UID=&quot;2003060614150123456789&quot; dataSourceUID=&quot;2003060614150123456789&quot;/&gt;&lt;type type=&quot;OawLanguage&quot;&gt;&lt;OawLanguage UID=&quot;Doc.ReportLine3&quot;/&gt;&lt;/type&gt;&lt;/profile&gt;&lt;/OawDocProperty&gt;_x000d__x0009_&lt;OawDocProperty name=&quot;Doc.ReportLine4&quot;&gt;&lt;profile type=&quot;default&quot; UID=&quot;&quot; sameAsDefault=&quot;0&quot;&gt;&lt;documentProperty UID=&quot;2003060614150123456789&quot; dataSourceUID=&quot;2003060614150123456789&quot;/&gt;&lt;type type=&quot;OawLanguage&quot;&gt;&lt;OawLanguage UID=&quot;Doc.ReportLine4&quot;/&gt;&lt;/type&gt;&lt;/profile&gt;&lt;/OawDocProperty&gt;_x000d__x0009_&lt;OawDocProperty name=&quot;Doc.ReportLine5&quot;&gt;&lt;profile type=&quot;default&quot; UID=&quot;&quot; sameAsDefault=&quot;0&quot;&gt;&lt;documentProperty UID=&quot;2003060614150123456789&quot; dataSourceUID=&quot;2003060614150123456789&quot;/&gt;&lt;type type=&quot;OawLanguage&quot;&gt;&lt;OawLanguage UID=&quot;Doc.ReportLine5&quot;/&gt;&lt;/type&gt;&lt;/profile&gt;&lt;/OawDocProperty&gt;_x000d__x0009_&lt;OawDocProperty name=&quot;Doc.ReportLine6&quot;&gt;&lt;profile type=&quot;default&quot; UID=&quot;&quot; sameAsDefault=&quot;0&quot;&gt;&lt;documentProperty UID=&quot;2003060614150123456789&quot; dataSourceUID=&quot;2003060614150123456789&quot;/&gt;&lt;type type=&quot;OawLanguage&quot;&gt;&lt;OawLanguage UID=&quot;Doc.ReportLine6&quot;/&gt;&lt;/type&gt;&lt;/profile&gt;&lt;/OawDocProperty&gt;_x000d__x0009_&lt;OawDocProperty name=&quot;Doc.ReportLine7&quot;&gt;&lt;profile type=&quot;default&quot; UID=&quot;&quot; sameAsDefault=&quot;0&quot;&gt;&lt;documentProperty UID=&quot;2003060614150123456789&quot; dataSourceUID=&quot;2003060614150123456789&quot;/&gt;&lt;type type=&quot;OawLanguage&quot;&gt;&lt;OawLanguage UID=&quot;Doc.ReportLine7&quot;/&gt;&lt;/type&gt;&lt;/profile&gt;&lt;/OawDocProperty&gt;_x000d__x0009_&lt;OawDocProperty name=&quot;Doc.ReportLine8&quot;&gt;&lt;profile type=&quot;default&quot; UID=&quot;&quot; sameAsDefault=&quot;0&quot;&gt;&lt;documentProperty UID=&quot;2003060614150123456789&quot; dataSourceUID=&quot;2003060614150123456789&quot;/&gt;&lt;type type=&quot;OawLanguage&quot;&gt;&lt;OawLanguage UID=&quot;Doc.ReportLine8&quot;/&gt;&lt;/type&gt;&lt;/profile&gt;&lt;/OawDocProperty&gt;_x000d__x0009_&lt;OawDocProperty name=&quot;Doc.ReportLine9&quot;&gt;&lt;profile type=&quot;default&quot; UID=&quot;&quot; sameAsDefault=&quot;0&quot;&gt;&lt;documentProperty UID=&quot;2003060614150123456789&quot; dataSourceUID=&quot;2003060614150123456789&quot;/&gt;&lt;type type=&quot;OawLanguage&quot;&gt;&lt;OawLanguage UID=&quot;Doc.ReportLine9&quot;/&gt;&lt;/type&gt;&lt;/profile&gt;&lt;/OawDocProperty&gt;_x000d__x0009_&lt;OawDocProperty name=&quot;CustomField.Classification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lassificationEnclosures&quot;/&gt;&lt;/type&gt;&lt;/profile&gt;&lt;/OawDocProperty&gt;_x000d__x0009_&lt;OawDocProperty name=&quot;Doc.TableOfCont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ableOfContent&quot;/&gt;&lt;/type&gt;&lt;/profile&gt;&lt;/OawDocProperty&gt;_x000d__x0009_&lt;OawDocProperty name=&quot;CustomField.Classification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lassification&quot;/&gt;&lt;/type&gt;&lt;/profile&gt;&lt;/OawDocProperty&gt;_x000d__x0009_&lt;OawDocProperty name=&quot;CustomField.HaupttitelBericht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HaupttitelBericht&quot;/&gt;&lt;/type&gt;&lt;/profile&gt;&lt;/OawDocProperty&gt;_x000d__x0009_&lt;OawDocProperty name=&quot;CustomField.UntertitelBericht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UntertitelBericht&quot;/&gt;&lt;/type&gt;&lt;/profile&gt;&lt;/OawDocProperty&gt;_x000d__x0009_&lt;OawBookmark name=&quot;CustomFieldHaupttitelBericht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HaupttitelBericht&quot;/&gt;&lt;/type&gt;&lt;/profile&gt;&lt;/OawBookmark&gt;_x000d__x0009_&lt;OawBookmark name=&quot;CustomFieldUntertitelBericht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UntertitelBericht&quot;/&gt;&lt;/type&gt;&lt;/profile&gt;&lt;/OawBookmark&gt;_x000d__x0009_&lt;OawDocProperty name=&quot;Organisation.Telefon&quot;&gt;&lt;profile type=&quot;default&quot; UID=&quot;&quot; sameAsDefault=&quot;0&quot;&gt;&lt;/profile&gt;&lt;/OawDocProperty&gt;_x000d__x0009_&lt;OawDocProperty name=&quot;Doc.Telefon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fon&quot;/&gt;&lt;/type&gt;&lt;/profile&gt;&lt;/OawDocProperty&gt;_x000d__x0009_&lt;OawDocProperty name=&quot;Doc.Fax&quot;&gt;&lt;profile type=&quot;default&quot; UID=&quot;&quot; sameAsDefault=&quot;0&quot;&gt;&lt;/profile&gt;&lt;/OawDocProperty&gt;_x000d__x0009_&lt;OawDocProperty name=&quot;Organisation.Fax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ax&quot;/&gt;&lt;/type&gt;&lt;/profile&gt;&lt;/OawDocProperty&gt;_x000d__x0009_&lt;OawDocProperty name=&quot;Organisation.Email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Email&quot;/&gt;&lt;/type&gt;&lt;/profile&gt;&lt;/OawDocProperty&gt;_x000d__x0009_&lt;OawDocProperty name=&quot;Organisation.Internet&quot;&gt;&lt;profile type=&quot;default&quot; UID=&quot;&quot; sameAsDefault=&quot;0&quot;&gt;&lt;/profile&gt;&lt;/OawDocProperty&gt;_x000d__x0009_&lt;OawDocProperty name=&quot;Organisation.BereichZ1&quot;&gt;&lt;profile type=&quot;default&quot; UID=&quot;&quot; sameAsDefault=&quot;0&quot;&gt;&lt;/profile&gt;&lt;/OawDocProperty&gt;_x000d__x0009_&lt;OawDocProperty name=&quot;Organisation.AmtZ1&quot;&gt;&lt;profile type=&quot;default&quot; UID=&quot;&quot; sameAsDefault=&quot;0&quot;&gt;&lt;/profile&gt;&lt;/OawDocProperty&gt;_x000d__x0009_&lt;OawDocProperty name=&quot;Organisation.Strasse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Strasse&quot;/&gt;&lt;/type&gt;&lt;/profile&gt;&lt;/OawDocProperty&gt;_x000d__x0009_&lt;OawDocProperty name=&quot;Organisation.Ort&quot;&gt;&lt;profile type=&quot;default&quot; UID=&quot;&quot; sameAsDefault=&quot;0&quot;&gt;&lt;/profile&gt;&lt;/OawDocProperty&gt;_x000d__x0009_&lt;OawDocProperty name=&quot;Organisation.FensterzeileOrt&quot;&gt;&lt;profile type=&quot;default&quot; UID=&quot;&quot; sameAsDefault=&quot;0&quot;&gt;&lt;/profile&gt;&lt;/OawDocProperty&gt;_x000d__x0009_&lt;OawDocProperty name=&quot;CustomField.HerausgeberBericht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HerausgeberBericht&quot;/&gt;&lt;/type&gt;&lt;/profile&gt;&lt;/OawDocProperty&gt;_x000d__x0009_&lt;OawDocProperty name=&quot;Organisation.AmtZ2&quot;&gt;&lt;profile type=&quot;default&quot; UID=&quot;&quot; sameAsDefault=&quot;0&quot;&gt;&lt;/profile&gt;&lt;/OawDocProperty&gt;_x000d__x0009_&lt;OawDocProperty name=&quot;Organisation.AmtZ2&quot;&gt;&lt;profile type=&quot;default&quot; UID=&quot;&quot; sameAsDefault=&quot;0&quot;&gt;&lt;/profile&gt;&lt;/OawDocProperty&gt;_x000d_&lt;/document&gt;_x000d_"/>
    <w:docVar w:name="OawDistributionEnabled" w:val="&lt;Profiles&gt;&lt;Distribution type=&quot;2&quot; UID=&quot;2003010711185094343750537&quot;/&gt;&lt;Distribution type=&quot;2&quot; UID=&quot;3&quot;/&gt;&lt;Distribution type=&quot;1&quot; UID=&quot;2003010711200895123470110&quot;/&gt;&lt;Distribution type=&quot;1&quot; UID=&quot;2006120514175878093883&quot;/&gt;&lt;Distribution type=&quot;3&quot; UID=&quot;2004062216425255253277&quot;/&gt;&lt;Distribution type=&quot;3&quot; UID=&quot;2006120514401556040061&quot;/&gt;&lt;/Profiles&gt;_x000d_"/>
    <w:docVar w:name="OawDocProp.2002122010583847234010578" w:val="&lt;source&gt;&lt;Fields List=&quot;Fensterzeile|Ort|GrussformelOrganisation|FullName|Titel|Kurzzeichen|Funktion|Telefon|Telefax|Email&quot;/&gt;&lt;profile type=&quot;default&quot; UID=&quot;&quot; sameAsDefault=&quot;0&quot;&gt;&lt;OawDocProperty name=&quot;Signature1.Fensterzeile&quot; field=&quot;Fensterzeile&quot;/&gt;&lt;OawDocProperty name=&quot;Signature1.Ort&quot; field=&quot;Ort&quot;/&gt;&lt;OawDocProperty name=&quot;Signature1.GrussformelOrganisation&quot; field=&quot;GrussformelOrganisation&quot;/&gt;&lt;OawDocProperty name=&quot;Signature1.FullName&quot; field=&quot;FullName&quot;/&gt;&lt;OawDocProperty name=&quot;Signature1.Titel&quot; field=&quot;Titel&quot;/&gt;&lt;OawDocProperty name=&quot;Signature1.Kurzzeichen&quot; field=&quot;Kurzzeichen&quot;/&gt;&lt;OawDocProperty name=&quot;Signature1.Funktion&quot; field=&quot;Funktion&quot;/&gt;&lt;OawDocProperty name=&quot;Signature1.Telefon&quot; field=&quot;Telefon&quot;/&gt;&lt;OawDocProperty name=&quot;Signature1.Telefax&quot; field=&quot;Telefax&quot;/&gt;&lt;OawDocProperty name=&quot;Signature1.Email&quot; field=&quot;Email&quot;/&gt;&lt;/profile&gt;&lt;/source&gt;"/>
    <w:docVar w:name="OawDocProp.2002122011014149059130932" w:val="&lt;source&gt;&lt;Fields List=&quot;DepartmentZ1|DepartmentZ2|DepartementsbereichZ1|DepartementsbereichZ2|AmtZ1|AmtZ2|FensterzeileOrt|FensterzeileFirma|Ort|BereichZ1|BereichZ2|ProzessZ1|ProzessZ2|AdressSingleLine|Telefon|Internet|DepartementZ3Fett|Fax|Email|Strasse&quot;/&gt;&lt;profile type=&quot;default&quot; UID=&quot;&quot; sameAsDefault=&quot;0&quot;&gt;&lt;OawDocProperty name=&quot;Organisation.DepartmentZ1&quot; field=&quot;DepartmentZ1&quot;/&gt;&lt;OawDocProperty name=&quot;Organisation.DepartmentZ2&quot; field=&quot;DepartmentZ2&quot;/&gt;&lt;OawDocProperty name=&quot;Organisation.DepartementsbereichZ1&quot; field=&quot;DepartementsbereichZ1&quot;/&gt;&lt;OawDocProperty name=&quot;Organisation.DepartementsbereichZ2&quot; field=&quot;DepartementsbereichZ2&quot;/&gt;&lt;OawDocProperty name=&quot;Organisation.AmtZ1&quot; field=&quot;AmtZ1&quot;/&gt;&lt;OawDocProperty name=&quot;Organisation.AmtZ2&quot; field=&quot;AmtZ2&quot;/&gt;&lt;OawDocProperty name=&quot;Organisation.FensterzeileOrt&quot; field=&quot;FensterzeileOrt&quot;/&gt;&lt;OawDocProperty name=&quot;Organisation.FensterzeileFirma&quot; field=&quot;FensterzeileFirma&quot;/&gt;&lt;OawDocProperty name=&quot;Organisation.Ort&quot; field=&quot;Ort&quot;/&gt;&lt;OawDocProperty name=&quot;Organisation.BereichZ1&quot; field=&quot;BereichZ1&quot;/&gt;&lt;OawDocProperty name=&quot;Organisation.BereichZ2&quot; field=&quot;BereichZ2&quot;/&gt;&lt;OawDocProperty name=&quot;Organisation.ProzessZ1&quot; field=&quot;ProzessZ1&quot;/&gt;&lt;OawDocProperty name=&quot;Organisation.ProzessZ2&quot; field=&quot;ProzessZ2&quot;/&gt;&lt;OawDocProperty name=&quot;Organisation.AdressSingleLine&quot; field=&quot;AdressSingleLine&quot;/&gt;&lt;OawDocProperty name=&quot;Organisation.Telefon&quot; field=&quot;Telefon&quot;/&gt;&lt;OawDocProperty name=&quot;Organisation.Internet&quot; field=&quot;Internet&quot;/&gt;&lt;OawDocProperty name=&quot;Organisation.DepartementZ3Fett&quot; field=&quot;DepartementZ3Fett&quot;/&gt;&lt;OawDocProperty name=&quot;Organisation.Fax&quot; field=&quot;Fax&quot;/&gt;&lt;OawDocProperty name=&quot;Organisation.Email&quot; field=&quot;Email&quot;/&gt;&lt;OawDocProperty name=&quot;Organisation.Strasse&quot; field=&quot;Strasse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Enclosures&quot; field=&quot;Doc.Enclosures&quot;/&gt;&lt;OawDocProperty name=&quot;Doc.OurReference&quot; field=&quot;Doc.OurReference&quot;/&gt;&lt;OawDocProperty name=&quot;Doc.YourReference&quot; field=&quot;Doc.YourReference&quot;/&gt;&lt;OawDocProperty name=&quot;Doc.Reference&quot; field=&quot;Doc.Reference&quot;/&gt;&lt;OawDocProperty name=&quot;Doc.Text&quot; field=&quot;Doc.Text&quot;/&gt;&lt;OawDocProperty name=&quot;Doc.Subject&quot; field=&quot;Doc.Subject&quot;/&gt;&lt;OawDocProperty name=&quot;Doc.Telephone&quot; field=&quot;Doc.Telephone&quot;/&gt;&lt;OawDocProperty name=&quot;Doc.Fax&quot; field=&quot;Doc.Fax&quot;/&gt;&lt;OawDocProperty name=&quot;Doc.Clerk&quot; field=&quot;Doc.Clerk&quot;/&gt;&lt;OawDocProperty name=&quot;Doc.Tel&quot; field=&quot;Doc.Tel&quot;/&gt;&lt;OawDocProperty name=&quot;Doc.CentralOffice&quot; field=&quot;Doc.CentralOffice&quot;/&gt;&lt;OawDocProperty name=&quot;Doc.CoverNote&quot; field=&quot;Doc.CoverNote&quot;/&gt;&lt;OawDocProperty name=&quot;Doc.Date&quot; field=&quot;Doc.Date&quot;/&gt;&lt;OawDocProperty name=&quot;Doc.To&quot; field=&quot;Doc.To&quot;/&gt;&lt;OawDocProperty name=&quot;Doc.FaxNo&quot; field=&quot;Doc.FaxNo&quot;/&gt;&lt;OawDocProperty name=&quot;Doc.SentBy&quot; field=&quot;Doc.SentBy&quot;/&gt;&lt;OawDocProperty name=&quot;Doc.OnBehalfOF&quot; field=&quot;Doc.OnBehalfOF&quot;/&gt;&lt;OawDocProperty name=&quot;Doc.PagesInclThisPage&quot; field=&quot;Doc.PagesInclThisPage&quot;/&gt;&lt;OawDocProperty name=&quot;Doc.CoverPage&quot; field=&quot;Doc.CoverPage&quot;/&gt;&lt;OawDocProperty name=&quot;Doc.Notes&quot; field=&quot;Doc.Notes&quot;/&gt;&lt;OawDocProperty name=&quot;Doc.For&quot; field=&quot;Doc.For&quot;/&gt;&lt;OawDocProperty name=&quot;Doc.CopiesTo&quot; field=&quot;Doc.CopiesTo&quot;/&gt;&lt;OawDocProperty name=&quot;Doc.Haupttitel&quot; field=&quot;Doc.Haupttitel&quot;/&gt;&lt;OawDocProperty name=&quot;Doc.Untertitel&quot; field=&quot;Doc.Untertitel&quot;/&gt;&lt;OawDocProperty name=&quot;Doc.Version&quot; field=&quot;Doc.Version&quot;/&gt;&lt;OawDocProperty name=&quot;Doc.NrBrackets&quot; field=&quot;Doc.NrBrackets&quot;/&gt;&lt;OawDocProperty name=&quot;Doc.FromReport&quot; field=&quot;Doc.FromReport&quot;/&gt;&lt;OawDocProperty name=&quot;Doc.ReportLine1&quot; field=&quot;Doc.ReportLine1&quot;/&gt;&lt;OawDocProperty name=&quot;Doc.ReportLine2&quot; field=&quot;Doc.ReportLine2&quot;/&gt;&lt;OawDocProperty name=&quot;Doc.ReportLine3&quot; field=&quot;Doc.ReportLine3&quot;/&gt;&lt;OawDocProperty name=&quot;Doc.ReportLine4&quot; field=&quot;Doc.ReportLine4&quot;/&gt;&lt;OawDocProperty name=&quot;Doc.ReportLine5&quot; field=&quot;Doc.ReportLine5&quot;/&gt;&lt;OawDocProperty name=&quot;Doc.ReportLine6&quot; field=&quot;Doc.ReportLine6&quot;/&gt;&lt;OawDocProperty name=&quot;Doc.ReportLine7&quot; field=&quot;Doc.ReportLine7&quot;/&gt;&lt;OawDocProperty name=&quot;Doc.ReportLine8&quot; field=&quot;Doc.ReportLine8&quot;/&gt;&lt;OawDocProperty name=&quot;Doc.ReportLine9&quot; field=&quot;Doc.ReportLine9&quot;/&gt;&lt;OawDocProperty name=&quot;Doc.TableOfContent&quot; field=&quot;Doc.TableOfContent&quot;/&gt;&lt;OawDocProperty name=&quot;Doc.Telefon&quot; field=&quot;Doc.Telefon&quot;/&gt;&lt;/profile&gt;&lt;/source&gt;"/>
    <w:docVar w:name="OawDocProp.2003061115381095709037" w:val="&lt;source&gt;&lt;Fields List=&quot;GrussformelOrganisation|FullName|Titel|Funktion|Telefon|Telefax|Email&quot;/&gt;&lt;profile type=&quot;default&quot; UID=&quot;&quot; sameAsDefault=&quot;0&quot;&gt;&lt;OawDocProperty name=&quot;Signature2.GrussformelOrganisation&quot; field=&quot;GrussformelOrganisation&quot;/&gt;&lt;OawDocProperty name=&quot;Signature2.FullName&quot; field=&quot;FullName&quot;/&gt;&lt;OawDocProperty name=&quot;Signature2.Titel&quot; field=&quot;Titel&quot;/&gt;&lt;OawDocProperty name=&quot;Signature2.Funktion&quot; field=&quot;Funktion&quot;/&gt;&lt;OawDocProperty name=&quot;Signature2.Telefon&quot; field=&quot;Telefon&quot;/&gt;&lt;OawDocProperty name=&quot;Signature2.Telefax&quot; field=&quot;Telefax&quot;/&gt;&lt;OawDocProperty name=&quot;Signature2.Email&quot; field=&quot;Email&quot;/&gt;&lt;/profile&gt;&lt;/source&gt;"/>
    <w:docVar w:name="OawDocProp.2003080714212273705547" w:val="&lt;source&gt;&lt;Fields List=&quot;DeliveryOption|EMail&quot;/&gt;&lt;profile type=&quot;default&quot; UID=&quot;&quot; sameAsDefault=&quot;0&quot;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ShowPath|ClassificationEnclosures|Classification|HaupttitelBericht|UntertitelBericht|HerausgeberBericht&quot;/&gt;&lt;profile type=&quot;default&quot; UID=&quot;&quot; sameAsDefault=&quot;0&quot;&gt;&lt;OawDocProperty name=&quot;CustomField.ShowPath&quot; field=&quot;ShowPath&quot;/&gt;&lt;OawDocProperty name=&quot;CustomField.ClassificationEnclosures&quot; field=&quot;ClassificationEnclosures&quot;/&gt;&lt;OawDocProperty name=&quot;CustomField.Classification&quot; field=&quot;Classification&quot;/&gt;&lt;OawDocProperty name=&quot;CustomField.HaupttitelBericht&quot; field=&quot;HaupttitelBericht&quot;/&gt;&lt;OawDocProperty name=&quot;CustomField.UntertitelBericht&quot; field=&quot;UntertitelBericht&quot;/&gt;&lt;OawBookmark name=&quot;CustomFieldHaupttitelBericht&quot; field=&quot;HaupttitelBericht&quot;/&gt;&lt;OawBookmark name=&quot;CustomFieldUntertitelBericht&quot; field=&quot;UntertitelBericht&quot;/&gt;&lt;OawDocProperty name=&quot;CustomField.HerausgeberBericht&quot; field=&quot;HerausgeberBericht&quot;/&gt;&lt;/profile&gt;&lt;/source&gt;"/>
    <w:docVar w:name="OawDocProp.2006040509495284662868" w:val="&lt;source&gt;&lt;Fields List=&quot;FullName|Kuerzel&quot;/&gt;&lt;profile type=&quot;default&quot; UID=&quot;&quot; sameAsDefault=&quot;0&quot;&gt;&lt;OawDocProperty name=&quot;Author.FullName&quot; field=&quot;FullName&quot;/&gt;&lt;OawDocProperty name=&quot;Author.Kuerzel&quot; field=&quot;Kuerzel&quot;/&gt;&lt;/profile&gt;&lt;/source&gt;"/>
    <w:docVar w:name="OawDocProp.2012032714382547747722" w:val="&lt;source&gt;&lt;Fields List=&quot;BereichZ1|BereichZ2|ProzessZ1|ProzessZ2&quot;/&gt;&lt;profile type=&quot;default&quot; UID=&quot;&quot; sameAsDefault=&quot;0&quot;&gt;&lt;OawDocProperty name=&quot;Organisation2.BereichZ1&quot; field=&quot;BereichZ1&quot;/&gt;&lt;OawDocProperty name=&quot;Organisation2.BereichZ2&quot; field=&quot;BereichZ2&quot;/&gt;&lt;OawDocProperty name=&quot;Organisation2.ProzessZ1&quot; field=&quot;ProzessZ1&quot;/&gt;&lt;OawDocProperty name=&quot;Organisation2.ProzessZ2&quot; field=&quot;ProzessZ2&quot;/&gt;&lt;/profile&gt;&lt;/source&gt;"/>
    <w:docVar w:name="OawDocProp.2012032714410047565410" w:val="&lt;source&gt;&lt;Fields List=&quot;Function&quot;/&gt;&lt;profile type=&quot;default&quot; UID=&quot;&quot; sameAsDefault=&quot;0&quot;&gt;&lt;OawDocProperty name=&quot;Function.Function&quot; field=&quot;Function&quot;/&gt;&lt;/profile&gt;&lt;/source&gt;"/>
    <w:docVar w:name="OawDocProp.2012032715011859045040" w:val="&lt;source&gt;&lt;Fields List=&quot;Function&quot;/&gt;&lt;profile type=&quot;default&quot; UID=&quot;&quot; sameAsDefault=&quot;0&quot;&gt;&lt;OawDocProperty name=&quot;Function2.Function&quot; field=&quot;Function&quot;/&gt;&lt;/profile&gt;&lt;/source&gt;"/>
    <w:docVar w:name="OawDocProp.2012050214022991838588" w:val="&lt;source&gt;&lt;Fields List=&quot;Title&quot;/&gt;&lt;profile type=&quot;default&quot; UID=&quot;&quot; sameAsDefault=&quot;0&quot;&gt;&lt;OawDocProperty name=&quot;Title.Title&quot; field=&quot;Title&quot;/&gt;&lt;/profile&gt;&lt;/source&gt;"/>
    <w:docVar w:name="OawDocPropSource" w:val="&lt;DocProps&gt;&lt;DocProp UID=&quot;2002122011014149059130932&quot; EntryUID=&quot;2003121817293296325874&quot;&gt;&lt;Field Name=&quot;IDName&quot; Value=&quot;(Leer)&quot;/&gt;&lt;/DocProp&gt;&lt;DocProp UID=&quot;2012032714382547747722&quot; EntryUID=&quot;2003121817293296325874&quot;&gt;&lt;Field Name=&quot;IDName&quot; Value=&quot;(Leer)&quot;/&gt;&lt;/DocProp&gt;&lt;DocProp UID=&quot;2006040509495284662868&quot; EntryUID=&quot;2003121817293296325874&quot;&gt;&lt;Field Name=&quot;IDName&quot; Value=&quot;(Leer)&quot;/&gt;&lt;/DocProp&gt;&lt;DocProp UID=&quot;2012050214022991838588&quot; EntryUID=&quot;2003121817293296325874&quot;&gt;&lt;Field Name=&quot;IDName&quot; Value=&quot;(Leer)&quot;/&gt;&lt;/DocProp&gt;&lt;DocProp UID=&quot;2012050214391437903133&quot; EntryUID=&quot;2003121817293296325874&quot;&gt;&lt;Field Name=&quot;IDName&quot; Value=&quot;(Leer)&quot;/&gt;&lt;/DocProp&gt;&lt;DocProp UID=&quot;2012032714410047565410&quot; EntryUID=&quot;2003121817293296325874&quot;&gt;&lt;Field Name=&quot;IDName&quot; Value=&quot;(Leer)&quot;/&gt;&lt;/DocProp&gt;&lt;DocProp UID=&quot;2012032715011859045040&quot; EntryUID=&quot;2003121817293296325874&quot;&gt;&lt;Field Name=&quot;IDName&quot; Value=&quot;(Leer)&quot;/&gt;&lt;/DocProp&gt;&lt;DocProp UID=&quot;2002122010583847234010578&quot; EntryUID=&quot;2003121817293296325874&quot;&gt;&lt;Field Name=&quot;IDName&quot; Value=&quot;(Leer)&quot;/&gt;&lt;/DocProp&gt;&lt;DocProp UID=&quot;2003061115381095709037&quot; EntryUID=&quot;2003121817293296325874&quot;&gt;&lt;Field Name=&quot;IDName&quot; Value=&quot;(Leer)&quot;/&gt;&lt;/DocProp&gt;&lt;DocProp UID=&quot;2012032113202439234081&quot; EntryUID=&quot;2003121817293296325874&quot;&gt;&lt;Field Name=&quot;IDName&quot; Value=&quot;(Leer)&quot;/&gt;&lt;/DocProp&gt;&lt;DocProp UID=&quot;2004112217333376588294&quot; EntryUID=&quot;2004123010144120300001&quot;&gt;&lt;Field UID=&quot;2011982347978498756646&quot; Name=&quot;Classification&quot; Value=&quot; &quot;/&gt;&lt;Field UID=&quot;2012031916112847752498&quot; Name=&quot;ClassificationEnclosures&quot; Value=&quot; &quot;/&gt;&lt;Field UID=&quot;2012051410521464502330&quot; Name=&quot;HaupttitelBericht&quot; Value=&quot;&quot;/&gt;&lt;Field UID=&quot;2012051410525183010341&quot; Name=&quot;UntertitelBericht&quot; Value=&quot;&quot;/&gt;&lt;Field UID=&quot;2012051410533924084392&quot; Name=&quot;HerausgeberBericht&quot; Value=&quot;&quot;/&gt;&lt;Field UID=&quot;2012032113011899514980&quot; Name=&quot;ShowPath&quot; Value=&quot;0&quot;/&gt;&lt;/DocProp&gt;&lt;/DocProps&gt;_x000d_"/>
    <w:docVar w:name="OawDocumentLanguageID" w:val="2055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Normal&quot; Icon=&quot;3546&quot; Label=&quot;&amp;lt;translate&amp;gt;Style.Normal&amp;lt;/translate&amp;gt;&quot; Command=&quot;StyleApply&quot; Parameter=&quot;-1&quot;/&gt;_x000d_&lt;Item Type=&quot;Button&quot; IDName=&quot;NormalKeepTogether&quot; Icon=&quot;3546&quot; Label=&quot;&amp;lt;translate&amp;gt;Style.NormalKeepTogether&amp;lt;/translate&amp;gt;&quot; Command=&quot;StyleApply&quot; Parameter=&quot;NormalKeepTogether&quot;/&gt;_x000d_&lt;Item Type=&quot;Separator&quot;/&gt;_x000d_&lt;Item Type=&quot;Button&quot; IDName=&quot;PositionWithValue&quot; Icon=&quot;3546&quot; Label=&quot;&amp;lt;translate&amp;gt;Style.PositionWithValue&amp;lt;/translate&amp;gt;&quot; Command=&quot;StyleApply&quot; Parameter=&quot;PositionWithValue&quot;/&gt;_x000d_&lt;Item Type=&quot;Separator&quot;/&gt;_x000d_&lt;Item Type=&quot;Button&quot; IDName=&quot;SignatureLines&quot; Icon=&quot;3546&quot; Label=&quot;&amp;lt;translate&amp;gt;Style.SignatureLines&amp;lt;/translate&amp;gt;&quot; Command=&quot;StyleApply&quot; Parameter=&quot;SignatureLines&quot;/&gt;_x000d_&lt;Item Type=&quot;Button&quot; IDName=&quot;SignatureText&quot; Icon=&quot;3546&quot; Label=&quot;&amp;lt;translate&amp;gt;Style.SignatureText&amp;lt;/translate&amp;gt;&quot; Command=&quot;StyleApply&quot; Parameter=&quot;SignatureText&quot;/&gt;_x000d_&lt;/Item&gt;_x000d_&lt;Item Type=&quot;SubMenu&quot; IDName=&quot;CharacterStyles&quot;&gt;_x000d_&lt;Item Type=&quot;Button&quot; IDName=&quot;DefaultParagraphFont&quot;  Icon=&quot;3114&quot; Label=&quot;&amp;lt;translate&amp;gt;Style.DefaultParagraphFont&amp;lt;/translate&amp;gt;&quot; Command=&quot;StyleApply&quot; Parameter=&quot;-66&quot;/&gt;_x000d_&lt;Item Type=&quot;Button&quot; IDName=&quot;Emphasis&quot;  Icon=&quot;3114&quot; Label=&quot;&amp;lt;translate&amp;gt;Style.Emphasis&amp;lt;/translate&amp;gt;&quot; Command=&quot;StyleApply&quot; Parameter=&quot;-88&quot;/&gt;_x000d_&lt;Item Type=&quot;Button&quot; IDName=&quot;Italic&quot;  Icon=&quot;3114&quot; Label=&quot;&amp;lt;translate&amp;gt;Style.Italic&amp;lt;/translate&amp;gt;&quot; Command=&quot;StyleApply&quot; Parameter=&quot;Italic&quot;/&gt;_x000d_&lt;Item Type=&quot;Button&quot; IDName=&quot;Underline&quot;  Icon=&quot;3114&quot; Label=&quot;&amp;lt;translate&amp;gt;Style.Underline&amp;lt;/translate&amp;gt;&quot; Command=&quot;StyleApply&quot; Parameter=&quot;Underline&quot;/&gt;_x000d_&lt;/Item&gt;_x000d_&lt;Item Type=&quot;SubMenu&quot; IDName=&quot;StructureStyles&quot;&gt;_x000d_&lt;Item Type=&quot;Button&quot; IDName=&quot;Subject&quot; Icon=&quot;3546&quot; Label=&quot;&amp;lt;translate&amp;gt;Style.Subject&amp;lt;/translate&amp;gt;&quot; Command=&quot;StyleApply&quot; Parameter=&quot;Subject&quot;/&gt;_x000d_&lt;Item Type=&quot;Button&quot; IDName=&quot;Title&quot; Icon=&quot;3546&quot; Label=&quot;&amp;lt;translate&amp;gt;Style.Title&amp;lt;/translate&amp;gt;&quot; Command=&quot;StyleApply&quot; Parameter=&quot;-63&quot;/&gt;_x000d_&lt;Item Type=&quot;Separator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Separator&quot;/&gt;_x000d_&lt;Item Type=&quot;Button&quot; IDName=&quot;Separator&quot; Icon=&quot;3546&quot; Label=&quot;&amp;lt;translate&amp;gt;Style.Separator&amp;lt;/translate&amp;gt;&quot; Command=&quot;StyleApply&quot; Parameter=&quot;Separator&quot;/&gt;_x000d_&lt;/Item&gt;_x000d_&lt;Item Type=&quot;SubMenu&quot; IDName=&quot;TopicStyles&quot;&gt;_x000d_&lt;Item Type=&quot;Button&quot; IDName=&quot;Topic075&quot; Icon=&quot;3546&quot; Label=&quot;&amp;lt;translate&amp;gt;Style.Topic075&amp;lt;/translate&amp;gt;&quot; Command=&quot;StyleApply&quot; Parameter=&quot;Topic075&quot;/&gt;_x000d_&lt;Item Type=&quot;Button&quot; IDName=&quot;Topic300&quot; Icon=&quot;3546&quot; Label=&quot;&amp;lt;translate&amp;gt;Style.Topic300&amp;lt;/translate&amp;gt;&quot; Command=&quot;StyleApply&quot; Parameter=&quot;Topic300&quot;/&gt;_x000d_&lt;Item Type=&quot;Button&quot; IDName=&quot;Topic600&quot; Icon=&quot;3546&quot; Label=&quot;&amp;lt;translate&amp;gt;Style.Topic600&amp;lt;/translate&amp;gt;&quot; Command=&quot;StyleApply&quot; Parameter=&quot;Topic600&quot;/&gt;_x000d_&lt;Item Type=&quot;Button&quot; IDName=&quot;Topic900&quot; Icon=&quot;3546&quot; Label=&quot;&amp;lt;translate&amp;gt;Style.Topic900&amp;lt;/translate&amp;gt;&quot; Command=&quot;StyleApply&quot; Parameter=&quot;Topic900&quot;/&gt;_x000d_&lt;Item Type=&quot;Separator&quot;/&gt;_x000d_&lt;Item Type=&quot;Button&quot; IDName=&quot;Topic075Line&quot; Icon=&quot;3546&quot; Label=&quot;&amp;lt;translate&amp;gt;Style.Topic075Line&amp;lt;/translate&amp;gt;&quot; Command=&quot;StyleApply&quot; Parameter=&quot;Topic075Line&quot;/&gt;_x000d_&lt;Item Type=&quot;Button&quot; IDName=&quot;Topic300Line&quot; Icon=&quot;3546&quot; Label=&quot;&amp;lt;translate&amp;gt;Style.Topic300Line&amp;lt;/translate&amp;gt;&quot; Command=&quot;StyleApply&quot; Parameter=&quot;Topic300Line&quot;/&gt;_x000d_&lt;Item Type=&quot;Button&quot; IDName=&quot;Topic600Line&quot; Icon=&quot;3546&quot; Label=&quot;&amp;lt;translate&amp;gt;Style.Topic600Line&amp;lt;/translate&amp;gt;&quot; Command=&quot;StyleApply&quot; Parameter=&quot;Topic600Line&quot;/&gt;_x000d_&lt;Item Type=&quot;Button&quot; IDName=&quot;Topic900Line&quot; Icon=&quot;3546&quot; Label=&quot;&amp;lt;translate&amp;gt;Style.Topic900Line&amp;lt;/translate&amp;gt;&quot; Command=&quot;StyleApply&quot; Parameter=&quot;Topic900Line&quot;/&gt;_x000d_&lt;/Item&gt;_x000d_&lt;Item Type=&quot;SubMenu&quot; IDName=&quot;ListStyles&quot;&gt;_x000d_&lt;Item Type=&quot;Button&quot; IDName=&quot;ListWithBullets&quot; Icon=&quot;3546&quot; Label=&quot;&amp;lt;translate&amp;gt;Style.ListWithBullets&amp;lt;/translate&amp;gt;&quot; Command=&quot;StyleApply&quot; Parameter=&quot;ListWithSymbols&quot;/&gt;_x000d_&lt;Item Type=&quot;Button&quot; IDName=&quot;ListWithLetters&quot; Icon=&quot;3546&quot; Label=&quot;&amp;lt;translate&amp;gt;Style.ListWithLetters&amp;lt;/translate&amp;gt;&quot; Command=&quot;StyleApply&quot; Parameter=&quot;ListWithLetters&quot;/&gt;_x000d_&lt;Item Type=&quot;Button&quot; IDName=&quot;ListWithNumbers&quot; Icon=&quot;3546&quot; Label=&quot;&amp;lt;translate&amp;gt;Style.ListWithNumbers&amp;lt;/translate&amp;gt;&quot; Command=&quot;StyleApply&quot; Parameter=&quot;ListWithNumbers&quot;/&gt;_x000d_&lt;Item Type=&quot;Button&quot; IDName=&quot;ListWithCheckBoxes&quot; Icon=&quot;3546&quot; Label=&quot;&amp;lt;translate&amp;gt;Style.ListWithCheckBoxes&amp;lt;/translate&amp;gt;&quot; Command=&quot;StyleApply&quot; Parameter=&quot;ListWithCheckBoxes&quot;/&gt;_x000d_&lt;/Item&gt;_x000d_&lt;/MenusDef&gt;"/>
    <w:docVar w:name="OawOMS" w:val="&lt;OawOMS&gt;&lt;send profileUID=&quot;2003010711200895123470110&quot;&gt;&lt;mail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Haupttitel&quot;&gt;&lt;separator text=&quot;&quot;&gt;&lt;/separator&gt;&lt;format text=&quot;&quot;&gt;&lt;/format&gt;&lt;/value&gt;&lt;/subject&gt;&lt;/mail&gt;&lt;word&gt;&lt;fileName&gt;&lt;value type=&quot;OawBookmark&quot; name=&quot;Subject&quot;&gt;&lt;separator text=&quot;&quot;&gt;&lt;/separator&gt;&lt;format text=&quot;&quot;&gt;&lt;/format&gt;&lt;/value&gt;&lt;/fileName&gt;&lt;/word&gt;&lt;PDF&gt;&lt;fileName&gt;&lt;value type=&quot;OawBookmark&quot; name=&quot;Subject&quot;&gt;&lt;separator text=&quot;&quot;&gt;&lt;/separator&gt;&lt;format text=&quot;&quot;&gt;&lt;/format&gt;&lt;/valu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Haupttitel&quot;&gt;&lt;separator text=&quot;&quot;&gt;&lt;/separator&gt;&lt;format text=&quot;&quot;&gt;&lt;/format&gt;&lt;/value&gt;&lt;/subject&gt;&lt;/mail&gt;&lt;word&gt;&lt;fileName&gt;&lt;value type=&quot;OawBookmark&quot; name=&quot;Subject&quot;&gt;&lt;separator text=&quot;&quot;&gt;&lt;/separator&gt;&lt;format text=&quot;&quot;&gt;&lt;/format&gt;&lt;/value&gt;&lt;/fileName&gt;&lt;/word&gt;&lt;PDF&gt;&lt;fileName&gt;&lt;value type=&quot;OawBookmark&quot; name=&quot;Subject&quot;&gt;&lt;separator text=&quot;&quot;&gt;&lt;/separator&gt;&lt;format text=&quot;&quot;&gt;&lt;/format&gt;&lt;/value&gt;&lt;/fileName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Haupttitel&quot;&gt;&lt;separator text=&quot;&quot;&gt;&lt;/separator&gt;&lt;format text=&quot;&quot;&gt;&lt;/format&gt;&lt;/value&gt;&lt;/subject&gt;&lt;/mail&gt;&lt;word&gt;&lt;fileName&gt;&lt;value type=&quot;OawBookmark&quot; name=&quot;Subject&quot;&gt;&lt;separator text=&quot;&quot;&gt;&lt;/separator&gt;&lt;format text=&quot;&quot;&gt;&lt;/format&gt;&lt;/value&gt;&lt;/fileName&gt;&lt;/word&gt;&lt;PDF&gt;&lt;fileName&gt;&lt;value type=&quot;OawBookmark&quot; name=&quot;Subject&quot;&gt;&lt;separator text=&quot;&quot;&gt;&lt;/separator&gt;&lt;format text=&quot;&quot;&gt;&lt;/format&gt;&lt;/value&gt;&lt;/fileName&gt;&lt;/PDF&gt;&lt;/send&gt;&lt;save profileUID=&quot;2004062216425255253277&quot;&gt;&lt;word&gt;&lt;fileName&gt;&lt;value type=&quot;OawBookmark&quot; name=&quot;Subject&quot;&gt;&lt;separator text=&quot;&quot;&gt;&lt;/separator&gt;&lt;format text=&quot;&quot;&gt;&lt;/format&gt;&lt;/value&gt;&lt;/fileName&gt;&lt;/word&gt;&lt;PDF&gt;&lt;fileName&gt;&lt;value type=&quot;OawBookmark&quot; name=&quot;Subject&quot;&gt;&lt;separator text=&quot;&quot;&gt;&lt;/separator&gt;&lt;format text=&quot;&quot;&gt;&lt;/format&gt;&lt;/value&gt;&lt;/fileName&gt;&lt;/PDF&gt;&lt;/save&gt;&lt;save profileUID=&quot;2006120514401556040061&quot;&gt;&lt;word&gt;&lt;fileName&gt;&lt;value type=&quot;OawBookmark&quot; name=&quot;Subject&quot;&gt;&lt;separator text=&quot;&quot;&gt;&lt;/separator&gt;&lt;format text=&quot;&quot;&gt;&lt;/format&gt;&lt;/value&gt;&lt;/fileName&gt;&lt;/word&gt;&lt;PDF&gt;&lt;fileName&gt;&lt;value type=&quot;OawBookmark&quot; name=&quot;Subject&quot;&gt;&lt;separator text=&quot;&quot;&gt;&lt;/separator&gt;&lt;format text=&quot;&quot;&gt;&lt;/format&gt;&lt;/value&gt;&lt;/fileName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/word&gt;&lt;PDF&gt;&lt;fileName&gt;&lt;value type=&quot;OawBookmark&quot; name=&quot;Subject&quot;&gt;&lt;separator text=&quot;&quot;&gt;&lt;/separator&gt;&lt;format text=&quot;&quot;&gt;&lt;/format&gt;&lt;/value&gt;&lt;/fileName&gt;&lt;/PDF&gt;&lt;/save&gt;&lt;/OawOMS&gt;_x000d_"/>
    <w:docVar w:name="oawPaperSize" w:val="7"/>
    <w:docVar w:name="OawPrinterTray.2003010711185094343750537" w:val="&lt;empty/&gt;"/>
    <w:docVar w:name="OawPrinterTray.2012033013564330211315" w:val="&lt;empty/&gt;"/>
    <w:docVar w:name="OawPrinterTray.3" w:val="&lt;empty/&gt;"/>
    <w:docVar w:name="OawPrinterTray.4" w:val="&lt;empty/&gt;"/>
    <w:docVar w:name="OawProjectID" w:val="swisstopoch"/>
    <w:docVar w:name="OawRecipients" w:val="&lt;?xml version=&quot;1.0&quot;?&gt;_x000d_&lt;Recipients&gt;&lt;Recipient&gt;&lt;UID&gt;2015091114311373473339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&lt;/Introduction&gt;&lt;Closing&gt;&lt;/Closing&gt;&lt;FormattedFullAddress&gt;&lt;/FormattedFullAddress&gt;&lt;CompleteAddressImported/&gt;&lt;/Recipient&gt;&lt;/Recipients&gt;_x000d_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&lt;empty/&gt;"/>
    <w:docVar w:name="OawSelectedSource.2006040509495284662868" w:val="&lt;empty/&gt;"/>
    <w:docVar w:name="OawSelectedSource.2012032113202439234081" w:val="&lt;empty/&gt;"/>
    <w:docVar w:name="OawSelectedSource.2012032714382547747722" w:val="&lt;empty/&gt;"/>
    <w:docVar w:name="OawSelectedSource.2012032714410047565410" w:val="&lt;empty/&gt;"/>
    <w:docVar w:name="OawSelectedSource.2012032715011859045040" w:val="&lt;empty/&gt;"/>
    <w:docVar w:name="OawSelectedSource.2012050214022991838588" w:val="&lt;empty/&gt;"/>
    <w:docVar w:name="OawSelectedSource.2012050214391437903133" w:val="&lt;empty/&gt;"/>
    <w:docVar w:name="OawTemplateProperties" w:val="password:=&lt;Semicolon/&gt;MnO`rrvnqc.=;jumpToFirstField:=1;dotReverenceRemove:=1;resizeA4Letter:=0;unpdateDocPropsOnNewOnly:=0;showAllNoteItems:=0;CharCodeChecked:=;CharCodeUnchecked:=;WizardSteps:=0|1|4;DocumentTitle:=;DisplayName:=&lt;translate&gt;Template.Report&lt;/translate&gt;;ID:=;protectionType:=-1;"/>
    <w:docVar w:name="OawTemplatePropertiesXML" w:val="&lt;?xml version=&quot;1.0&quot;?&gt;_x000d_&lt;TemplateProperties&gt;&lt;RecipientFields&gt;&lt;Field UID=&quot;2008091113140639498668&quot; Label=&quot;&quot;/&gt;&lt;Field UID=&quot;2004031514034574120309&quot; Label=&quot;&quot;/&gt;&lt;Field UID=&quot;2004031181448127964532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Haupttitel&quot; Label=&quot;&amp;lt;translate&amp;gt;SmartTemplate.Haupttitel&amp;lt;/translate&amp;gt;&quot; Style=&quot;Haupttitel&quot;/&gt;_x000d_&lt;Bookmark Name=&quot;Untertitel&quot; Label=&quot;&amp;lt;translate&amp;gt;SmartTemplate.Untertitel&amp;lt;/translate&amp;gt;&quot; Style=&quot;Untertitel&quot;/&gt;_x000d_&lt;Bookmark Name=&quot;Text&quot; Label=&quot;&amp;lt;translate&amp;gt;SmartContent.Text&amp;lt;/translate&amp;gt;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CustomFieldHaupttitelBericht&quot; Label=&quot;&amp;lt;translate&amp;gt;SmartTemplate.Haupttitel&amp;lt;/translate&amp;gt;&quot; Style=&quot;Haupttitel&quot;/&gt;_x000d_&lt;Bookmark Name=&quot;CustomFieldUntertitelBericht&quot; Label=&quot;&amp;lt;translate&amp;gt;SmartTemplate.Untertitel&amp;lt;/translate&amp;gt;&quot; Style=&quot;Untertitel&quot;/&gt;_x000d_&lt;Bookmark Name=&quot;CustomFieldHerausgeberBericht&quot; Label=&quot;&amp;lt;translate&amp;gt;SmartTemplate.Herausgeber&amp;lt;/translate&amp;gt;&quot;/&gt;_x000d_&lt;Bookmark Name=&quot;Text&quot; Label=&quot;&amp;lt;translate&amp;gt;SmartTemplate.Text&amp;lt;/translate&amp;gt;&quot; Style=&quot;Überschrift 1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e77b4499-b4c3-461a-84a6-c4e6&quot; IdName=&quot;Logo&quot; IsSelected=&quot;False&quot; IsExpanded=&quot;True&quot;&gt;_x000d__x000a_      &lt;PageSetupSpecifics&gt;_x000d__x000a_        &lt;PageSetupSpecific IdName=&quot;LogoA4Portrait&quot; PaperSize=&quot;A4&quot; Orientation=&quot;Portrait&quot; IsSelected=&quot;false&quot;&gt;_x000d__x000a_          &lt;Source Value=&quot;[[GetMasterPropertyValue(&amp;quot;Organisation&amp;quot;, &amp;quot;WdA4LogoColorPortrait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3010711185094343750537&quot;&gt;_x000d__x000a_              &lt;Source Value=&quot;[[GetMasterPropertyValue(&amp;quot;Organisation&amp;quot;, &amp;quot;WdA4LogoBlackWhitePortrait&amp;quot;)]]&quot; /&gt;_x000d__x000a_            &lt;/OutputProfileSpecific&gt;_x000d__x000a_            &lt;OutputProfileSpecific Type=&quot;Print&quot; Id=&quot;3&quot;&gt;_x000d__x000a_              &lt;Source Value=&quot;[[GetMasterPropertyValue(&amp;quot;Organisation&amp;quot;, &amp;quot;WdA4LogoColorPortrait&amp;quot;)]]&quot; /&gt;_x000d__x000a_            &lt;/OutputProfileSpecific&gt;_x000d__x000a_            &lt;OutputProfileSpecific Type=&quot;Print&quot; Id=&quot;4&quot; /&gt;_x000d__x000a_            &lt;OutputProfileSpecific Type=&quot;Print&quot; Id=&quot;2012033013564330211315&quot;&gt;_x000d__x000a_              &lt;Source Value=&quot;[[GetMasterPropertyValue(&amp;quot;Organisation&amp;quot;, &amp;quot;WdA4LogoBlackWhitePortrait&amp;quot;)]]&quot; /&gt;_x000d__x000a_            &lt;/OutputProfileSpecific&gt;_x000d__x000a_            &lt;OutputProfileSpecific Type=&quot;Save&quot; Id=&quot;2004062216425255253277&quot;&gt;_x000d__x000a_              &lt;Source Value=&quot;[[GetMasterPropertyValue(&amp;quot;Organisation&amp;quot;, &amp;quot;WdA4LogoBlackWhitePortrait&amp;quot;)]]&quot; /&gt;_x000d__x000a_            &lt;/OutputProfileSpecific&gt;_x000d__x000a_            &lt;OutputProfileSpecific Type=&quot;Save&quot; Id=&quot;2006120514401556040061&quot; /&gt;_x000d__x000a_            &lt;OutputProfileSpecific Type=&quot;Save&quot; Id=&quot;2006121210441235887611&quot; /&gt;_x000d__x000a_            &lt;OutputProfileSpecific Type=&quot;Save&quot; Id=&quot;2012033013574633136547&quot;&gt;_x000d__x000a_              &lt;Source Value=&quot;[[GetMasterPropertyValue(&amp;quot;Organisation&amp;quot;, &amp;quot;WdA4LogoBlackWhitePortrait&amp;quot;)]]&quot; /&gt;_x000d__x000a_            &lt;/OutputProfileSpecific&gt;_x000d__x000a_            &lt;OutputProfileSpecific Type=&quot;Send&quot; Id=&quot;2003010711200895123470110&quot;&gt;_x000d__x000a_              &lt;Source Value=&quot;[[GetMasterPropertyValue(&amp;quot;Organisation&amp;quot;, &amp;quot;WdA4LogoBlackWhitePortrait&amp;quot;)]]&quot; /&gt;_x000d__x000a_            &lt;/OutputProfileSpecific&gt;_x000d__x000a_            &lt;OutputProfileSpecific Type=&quot;Send&quot; Id=&quot;2006120514175878093883&quot; /&gt;_x000d__x000a_            &lt;OutputProfileSpecific Type=&quot;Send&quot; Id=&quot;2006121210395821292110&quot; /&gt;_x000d__x000a_            &lt;OutputProfileSpecific Type=&quot;Send&quot; Id=&quot;2012033013582205946438&quot; /&gt;_x000d__x000a_          &lt;/OutputProfileSpecifics&gt;_x000d__x000a_        &lt;/PageSetupSpecific&gt;_x000d__x000a_      &lt;/PageSetupSpecifics&gt;_x000d__x000a_    &lt;/Picture&gt;_x000d__x000a_    &lt;Picture Id=&quot;1d1e3902-acbe-422c-a837-4db2&quot; IdName=&quot;LogoPn&quot; IsSelected=&quot;False&quot; IsExpanded=&quot;True&quot;&gt;_x000d__x000a_      &lt;PageSetupSpecifics&gt;_x000d__x000a_        &lt;PageSetupSpecific IdName=&quot;LogoA4Portrait&quot; PaperSize=&quot;A4&quot; Orientation=&quot;Portrait&quot; IsSelected=&quot;true&quot;&gt;_x000d__x000a_          &lt;Source Value=&quot;[[IF(GetMasterPropertyValue(&amp;quot;CustomField&amp;quot;, &amp;quot;ShowLogoPn&amp;quot;)=&amp;quot;-1&amp;quot;, GetMasterPropertyValue(&amp;quot;Organisation&amp;quot;, &amp;quot;WdA4LogoColorPortraitPn&amp;quot;), &amp;quot;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3010711185094343750537&quot;&gt;_x000d__x000a_              &lt;Source Value=&quot;[[IF(GetMasterPropertyValue(&amp;quot;CustomField&amp;quot;, &amp;quot;ShowLogoPn&amp;quot;)=&amp;quot;-1&amp;quot;, GetMasterPropertyValue(&amp;quot;Organisation&amp;quot;, &amp;quot;WdA4LogoBlackWhitePortraitPn&amp;quot;), &amp;quot;&amp;quot;)]]&quot; /&gt;_x000d__x000a_            &lt;/OutputProfileSpecific&gt;_x000d__x000a_            &lt;OutputProfileSpecific Type=&quot;Print&quot; Id=&quot;3&quot;&gt;_x000d__x000a_              &lt;Source Value=&quot;[[IF(GetMasterPropertyValue(&amp;quot;CustomField&amp;quot;, &amp;quot;ShowLogoPn&amp;quot;)=&amp;quot;-1&amp;quot;, GetMasterPropertyValue(&amp;quot;Organisation&amp;quot;, &amp;quot;WdA4LogoColorPortraitPn&amp;quot;), &amp;quot;&amp;quot;)]]&quot; /&gt;_x000d__x000a_            &lt;/OutputProfileSpecific&gt;_x000d__x000a_            &lt;OutputProfileSpecific Type=&quot;Print&quot; Id=&quot;4&quot; /&gt;_x000d__x000a_            &lt;OutputProfileSpecific Type=&quot;Print&quot; Id=&quot;2012033013564330211315&quot;&gt;_x000d__x000a_              &lt;Source Value=&quot;[[IF(GetMasterPropertyValue(&amp;quot;CustomField&amp;quot;, &amp;quot;ShowLogoPn&amp;quot;)=&amp;quot;-1&amp;quot;, GetMasterPropertyValue(&amp;quot;Organisation&amp;quot;, &amp;quot;WdA4LogoBlackWhitePortraitPn&amp;quot;), &amp;quot;&amp;quot;)]]&quot; /&gt;_x000d__x000a_            &lt;/OutputProfileSpecific&gt;_x000d__x000a_            &lt;OutputProfileSpecific Type=&quot;Save&quot; Id=&quot;2004062216425255253277&quot;&gt;_x000d__x000a_              &lt;Source Value=&quot;[[IF(GetMasterPropertyValue(&amp;quot;CustomField&amp;quot;, &amp;quot;ShowLogoPn&amp;quot;)=&amp;quot;-1&amp;quot;, GetMasterPropertyValue(&amp;quot;Organisation&amp;quot;, &amp;quot;WdA4LogoBlackWhitePortraitPn&amp;quot;), &amp;quot;&amp;quot;)]]&quot; /&gt;_x000d__x000a_            &lt;/OutputProfileSpecific&gt;_x000d__x000a_            &lt;OutputProfileSpecific Type=&quot;Save&quot; Id=&quot;2006120514401556040061&quot; /&gt;_x000d__x000a_            &lt;OutputProfileSpecific Type=&quot;Save&quot; Id=&quot;2006121210441235887611&quot; /&gt;_x000d__x000a_            &lt;OutputProfileSpecific Type=&quot;Save&quot; Id=&quot;2012033013574633136547&quot;&gt;_x000d__x000a_              &lt;Source Value=&quot;[[IF(GetMasterPropertyValue(&amp;quot;CustomField&amp;quot;, &amp;quot;ShowLogoPn&amp;quot;)=&amp;quot;-1&amp;quot;, GetMasterPropertyValue(&amp;quot;Organisation&amp;quot;, &amp;quot;WdA4LogoBlackWhitePortraitPn&amp;quot;), &amp;quot;&amp;quot;)]]&quot; /&gt;_x000d__x000a_            &lt;/OutputProfileSpecific&gt;_x000d__x000a_            &lt;OutputProfileSpecific Type=&quot;Send&quot; Id=&quot;2003010711200895123470110&quot;&gt;_x000d__x000a_              &lt;Source Value=&quot;[[IF(GetMasterPropertyValue(&amp;quot;CustomField&amp;quot;, &amp;quot;ShowLogoPn&amp;quot;)=&amp;quot;-1&amp;quot;, GetMasterPropertyValue(&amp;quot;Organisation&amp;quot;, &amp;quot;WdA4LogoBlackWhitePortraitPn&amp;quot;), &amp;quot;&amp;quot;)]]&quot; /&gt;_x000d__x000a_            &lt;/OutputProfileSpecific&gt;_x000d__x000a_            &lt;OutputProfileSpecific Type=&quot;Send&quot; Id=&quot;2006120514175878093883&quot; /&gt;_x000d__x000a_            &lt;OutputProfileSpecific Type=&quot;Send&quot; Id=&quot;2006121210395821292110&quot; /&gt;_x000d__x000a_            &lt;OutputProfileSpecific Type=&quot;Send&quot; Id=&quot;2012033013582205946438&quot; /&gt;_x000d__x000a_          &lt;/OutputProfileSpecifics&gt;_x000d__x000a_        &lt;/PageSetupSpecific&gt;_x000d__x000a_      &lt;/PageSetupSpecifics&gt;_x000d__x000a_    &lt;/Picture&gt;_x000d__x000a_    &lt;Picture Id=&quot;eed4e116-d611-4937-a32f-83f0&quot; IdName=&quot;AdditionalLogo1&quot; IsSelected=&quot;False&quot; IsExpanded=&quot;True&quot;&gt;_x000d__x000a_      &lt;PageSetupSpecifics&gt;_x000d__x000a_        &lt;PageSetupSpecific IdName=&quot;PictureAL1&quot; PaperSize=&quot;A4&quot; Orientation=&quot;Portrait&quot; IsSelected=&quot;false&quot;&gt;_x000d__x000a_          &lt;Source Value=&quot;[[GetMasterPropertyValue(&amp;quot;AdditionalLogos&amp;quot;, &amp;quot;AdditionalLogo1&amp;quot;)]]&quot; /&gt;_x000d__x000a_          &lt;HorizontalPosition Relative=&quot;Column&quot; Alignment=&quot;Left&quot; Unit=&quot;cm&quot;&gt;0&lt;/HorizontalPosition&gt;_x000d__x000a_          &lt;VerticalPosition Relative=&quot;Paragraph&quot; Alignment=&quot;Top&quot; Unit=&quot;cm&quot;&gt;0&lt;/VerticalPosition&gt;_x000d__x000a_          &lt;OutputProfileSpecifics&gt;_x000d__x000a_            &lt;OutputProfileSpecific Type=&quot;Print&quot; Id=&quot;2003010711185094343750537&quot; /&gt;_x000d__x000a_            &lt;OutputProfileSpecific Type=&quot;Print&quot; Id=&quot;3&quot; /&gt;_x000d__x000a_            &lt;OutputProfileSpecific Type=&quot;Print&quot; Id=&quot;4&quot; /&gt;_x000d__x000a_            &lt;OutputProfileSpecific Type=&quot;Print&quot; Id=&quot;2012033013564330211315&quot; /&gt;_x000d__x000a_            &lt;OutputProfileSpecific Type=&quot;Save&quot; Id=&quot;2004062216425255253277&quot; /&gt;_x000d__x000a_            &lt;OutputProfileSpecific Type=&quot;Save&quot; Id=&quot;2006120514401556040061&quot; /&gt;_x000d__x000a_            &lt;OutputProfileSpecific Type=&quot;Save&quot; Id=&quot;2006121210441235887611&quot; /&gt;_x000d__x000a_            &lt;OutputProfileSpecific Type=&quot;Save&quot; Id=&quot;2012033013574633136547&quot; /&gt;_x000d__x000a_            &lt;OutputProfileSpecific Type=&quot;Send&quot; Id=&quot;2003010711200895123470110&quot; /&gt;_x000d__x000a_            &lt;OutputProfileSpecific Type=&quot;Send&quot; Id=&quot;2006120514175878093883&quot; /&gt;_x000d__x000a_            &lt;OutputProfileSpecific Type=&quot;Send&quot; Id=&quot;2006121210395821292110&quot; /&gt;_x000d__x000a_            &lt;OutputProfileSpecific Type=&quot;Send&quot; Id=&quot;2012033013582205946438&quot; /&gt;_x000d__x000a_          &lt;/OutputProfileSpecifics&gt;_x000d__x000a_        &lt;/PageSetupSpecific&gt;_x000d__x000a_      &lt;/PageSetupSpecifics&gt;_x000d__x000a_    &lt;/Picture&gt;_x000d__x000a_    &lt;Picture Id=&quot;4c197a5e-66e0-4778-bd36-fea5&quot; IdName=&quot;AdditionalLogo2&quot; IsSelected=&quot;False&quot; IsExpanded=&quot;True&quot;&gt;_x000d__x000a_      &lt;PageSetupSpecifics&gt;_x000d__x000a_        &lt;PageSetupSpecific IdName=&quot;PictureAL2&quot; PaperSize=&quot;A4&quot; Orientation=&quot;Portrait&quot; IsSelected=&quot;false&quot;&gt;_x000d__x000a_          &lt;Source Value=&quot;[[GetMasterPropertyValue(&amp;quot;AdditionalLogos&amp;quot;, &amp;quot;AdditionalLogo2&amp;quot;)]]&quot; /&gt;_x000d__x000a_          &lt;HorizontalPosition Relative=&quot;Column&quot; Alignment=&quot;Left&quot; Unit=&quot;cm&quot;&gt;0&lt;/HorizontalPosition&gt;_x000d__x000a_          &lt;VerticalPosition Relative=&quot;Paragraph&quot; Alignment=&quot;Top&quot; Unit=&quot;cm&quot;&gt;0&lt;/VerticalPosition&gt;_x000d__x000a_          &lt;OutputProfileSpecifics&gt;_x000d__x000a_            &lt;OutputProfileSpecific Type=&quot;Print&quot; Id=&quot;2003010711185094343750537&quot; /&gt;_x000d__x000a_            &lt;OutputProfileSpecific Type=&quot;Print&quot; Id=&quot;3&quot; /&gt;_x000d__x000a_            &lt;OutputProfileSpecific Type=&quot;Print&quot; Id=&quot;4&quot; /&gt;_x000d__x000a_            &lt;OutputProfileSpecific Type=&quot;Print&quot; Id=&quot;2012033013564330211315&quot; /&gt;_x000d__x000a_            &lt;OutputProfileSpecific Type=&quot;Save&quot; Id=&quot;2004062216425255253277&quot; /&gt;_x000d__x000a_            &lt;OutputProfileSpecific Type=&quot;Save&quot; Id=&quot;2006120514401556040061&quot; /&gt;_x000d__x000a_            &lt;OutputProfileSpecific Type=&quot;Save&quot; Id=&quot;2006121210441235887611&quot; /&gt;_x000d__x000a_            &lt;OutputProfileSpecific Type=&quot;Save&quot; Id=&quot;2012033013574633136547&quot; /&gt;_x000d__x000a_            &lt;OutputProfileSpecific Type=&quot;Send&quot; Id=&quot;2003010711200895123470110&quot; /&gt;_x000d__x000a_            &lt;OutputProfileSpecific Type=&quot;Send&quot; Id=&quot;2006120514175878093883&quot; /&gt;_x000d__x000a_            &lt;OutputProfileSpecific Type=&quot;Send&quot; Id=&quot;2006121210395821292110&quot; /&gt;_x000d__x000a_            &lt;OutputProfileSpecific Type=&quot;Send&quot; Id=&quot;2012033013582205946438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4A1573"/>
    <w:rsid w:val="00003A1B"/>
    <w:rsid w:val="00004489"/>
    <w:rsid w:val="0000568D"/>
    <w:rsid w:val="0000597C"/>
    <w:rsid w:val="0000730F"/>
    <w:rsid w:val="00011369"/>
    <w:rsid w:val="00011772"/>
    <w:rsid w:val="00011793"/>
    <w:rsid w:val="000129A8"/>
    <w:rsid w:val="0001400D"/>
    <w:rsid w:val="00014282"/>
    <w:rsid w:val="0002015D"/>
    <w:rsid w:val="00021337"/>
    <w:rsid w:val="00021A9A"/>
    <w:rsid w:val="000239EB"/>
    <w:rsid w:val="00025031"/>
    <w:rsid w:val="0003153E"/>
    <w:rsid w:val="00035DB9"/>
    <w:rsid w:val="00045F2D"/>
    <w:rsid w:val="00046F63"/>
    <w:rsid w:val="000500B4"/>
    <w:rsid w:val="000524FE"/>
    <w:rsid w:val="00056493"/>
    <w:rsid w:val="00057CE7"/>
    <w:rsid w:val="0006175F"/>
    <w:rsid w:val="00062ACF"/>
    <w:rsid w:val="00064AFF"/>
    <w:rsid w:val="00066828"/>
    <w:rsid w:val="00070407"/>
    <w:rsid w:val="0007143E"/>
    <w:rsid w:val="000722BE"/>
    <w:rsid w:val="00074193"/>
    <w:rsid w:val="000765D0"/>
    <w:rsid w:val="00076A83"/>
    <w:rsid w:val="00082F32"/>
    <w:rsid w:val="00082F3C"/>
    <w:rsid w:val="00090624"/>
    <w:rsid w:val="00090CAC"/>
    <w:rsid w:val="000915C3"/>
    <w:rsid w:val="00091780"/>
    <w:rsid w:val="0009194E"/>
    <w:rsid w:val="0009338D"/>
    <w:rsid w:val="0009346C"/>
    <w:rsid w:val="00094403"/>
    <w:rsid w:val="0009630D"/>
    <w:rsid w:val="000A03F4"/>
    <w:rsid w:val="000A05E1"/>
    <w:rsid w:val="000A2D6B"/>
    <w:rsid w:val="000A7CE4"/>
    <w:rsid w:val="000B24F5"/>
    <w:rsid w:val="000C0426"/>
    <w:rsid w:val="000C0774"/>
    <w:rsid w:val="000C0BBD"/>
    <w:rsid w:val="000C10A9"/>
    <w:rsid w:val="000C1615"/>
    <w:rsid w:val="000C24CE"/>
    <w:rsid w:val="000C2C05"/>
    <w:rsid w:val="000D03D3"/>
    <w:rsid w:val="000D36B1"/>
    <w:rsid w:val="000D4393"/>
    <w:rsid w:val="000D6A96"/>
    <w:rsid w:val="000D739B"/>
    <w:rsid w:val="000E2C9D"/>
    <w:rsid w:val="000E4964"/>
    <w:rsid w:val="000F19E6"/>
    <w:rsid w:val="000F1CBD"/>
    <w:rsid w:val="000F465D"/>
    <w:rsid w:val="00103FAC"/>
    <w:rsid w:val="0010612C"/>
    <w:rsid w:val="00106775"/>
    <w:rsid w:val="00107AFF"/>
    <w:rsid w:val="001101BC"/>
    <w:rsid w:val="00112260"/>
    <w:rsid w:val="0012029F"/>
    <w:rsid w:val="00123A74"/>
    <w:rsid w:val="001242E3"/>
    <w:rsid w:val="001250C8"/>
    <w:rsid w:val="00126845"/>
    <w:rsid w:val="00131344"/>
    <w:rsid w:val="00136AA5"/>
    <w:rsid w:val="001375FD"/>
    <w:rsid w:val="00142370"/>
    <w:rsid w:val="0014385B"/>
    <w:rsid w:val="0015062D"/>
    <w:rsid w:val="00150B53"/>
    <w:rsid w:val="001535AF"/>
    <w:rsid w:val="00153A18"/>
    <w:rsid w:val="00153D4B"/>
    <w:rsid w:val="0015505B"/>
    <w:rsid w:val="00156099"/>
    <w:rsid w:val="0015686F"/>
    <w:rsid w:val="00157F9B"/>
    <w:rsid w:val="00163C94"/>
    <w:rsid w:val="00170134"/>
    <w:rsid w:val="00174700"/>
    <w:rsid w:val="00177110"/>
    <w:rsid w:val="00181749"/>
    <w:rsid w:val="0018337E"/>
    <w:rsid w:val="00185378"/>
    <w:rsid w:val="00195859"/>
    <w:rsid w:val="001A1192"/>
    <w:rsid w:val="001A1FBD"/>
    <w:rsid w:val="001A248C"/>
    <w:rsid w:val="001A33C8"/>
    <w:rsid w:val="001A5AE2"/>
    <w:rsid w:val="001A6F28"/>
    <w:rsid w:val="001B141F"/>
    <w:rsid w:val="001B1CF1"/>
    <w:rsid w:val="001B3BAE"/>
    <w:rsid w:val="001C00FF"/>
    <w:rsid w:val="001C0E95"/>
    <w:rsid w:val="001C141B"/>
    <w:rsid w:val="001C204F"/>
    <w:rsid w:val="001C6D44"/>
    <w:rsid w:val="001C6FC0"/>
    <w:rsid w:val="001C78E6"/>
    <w:rsid w:val="001D6D73"/>
    <w:rsid w:val="001E01F7"/>
    <w:rsid w:val="001E463A"/>
    <w:rsid w:val="001E46DE"/>
    <w:rsid w:val="001F2D66"/>
    <w:rsid w:val="001F5F2A"/>
    <w:rsid w:val="001F5FE8"/>
    <w:rsid w:val="001F7116"/>
    <w:rsid w:val="002034D6"/>
    <w:rsid w:val="00204F66"/>
    <w:rsid w:val="0020744A"/>
    <w:rsid w:val="0020773C"/>
    <w:rsid w:val="002077A7"/>
    <w:rsid w:val="00210D2B"/>
    <w:rsid w:val="00210FA3"/>
    <w:rsid w:val="00211A56"/>
    <w:rsid w:val="002125EA"/>
    <w:rsid w:val="00214310"/>
    <w:rsid w:val="00215617"/>
    <w:rsid w:val="00220C86"/>
    <w:rsid w:val="00221E1E"/>
    <w:rsid w:val="00222959"/>
    <w:rsid w:val="00223143"/>
    <w:rsid w:val="0022495A"/>
    <w:rsid w:val="002263F4"/>
    <w:rsid w:val="00226B90"/>
    <w:rsid w:val="00227013"/>
    <w:rsid w:val="002310FE"/>
    <w:rsid w:val="002334EF"/>
    <w:rsid w:val="0023563F"/>
    <w:rsid w:val="00240938"/>
    <w:rsid w:val="00240C6D"/>
    <w:rsid w:val="002427CB"/>
    <w:rsid w:val="00242C34"/>
    <w:rsid w:val="00243E55"/>
    <w:rsid w:val="002448F2"/>
    <w:rsid w:val="0024528B"/>
    <w:rsid w:val="00245CA7"/>
    <w:rsid w:val="002463B7"/>
    <w:rsid w:val="00250CA7"/>
    <w:rsid w:val="00252556"/>
    <w:rsid w:val="002542A8"/>
    <w:rsid w:val="0025568E"/>
    <w:rsid w:val="00257462"/>
    <w:rsid w:val="002607FA"/>
    <w:rsid w:val="00261EBF"/>
    <w:rsid w:val="00263651"/>
    <w:rsid w:val="00265EB8"/>
    <w:rsid w:val="002673D4"/>
    <w:rsid w:val="0026773D"/>
    <w:rsid w:val="00267A8A"/>
    <w:rsid w:val="00267BF5"/>
    <w:rsid w:val="00270D8E"/>
    <w:rsid w:val="00271E21"/>
    <w:rsid w:val="002734E0"/>
    <w:rsid w:val="00276ED4"/>
    <w:rsid w:val="00281890"/>
    <w:rsid w:val="002819B9"/>
    <w:rsid w:val="002909E2"/>
    <w:rsid w:val="002923BA"/>
    <w:rsid w:val="00296044"/>
    <w:rsid w:val="00297884"/>
    <w:rsid w:val="002A44D5"/>
    <w:rsid w:val="002A59A5"/>
    <w:rsid w:val="002A6518"/>
    <w:rsid w:val="002B063E"/>
    <w:rsid w:val="002B1703"/>
    <w:rsid w:val="002B2B44"/>
    <w:rsid w:val="002B31BD"/>
    <w:rsid w:val="002B349F"/>
    <w:rsid w:val="002B465D"/>
    <w:rsid w:val="002B473A"/>
    <w:rsid w:val="002B5FDC"/>
    <w:rsid w:val="002C136C"/>
    <w:rsid w:val="002C2855"/>
    <w:rsid w:val="002C6D02"/>
    <w:rsid w:val="002D0B30"/>
    <w:rsid w:val="002D1EB7"/>
    <w:rsid w:val="002D3C85"/>
    <w:rsid w:val="002D42D0"/>
    <w:rsid w:val="002D6003"/>
    <w:rsid w:val="002D6D73"/>
    <w:rsid w:val="002E0B50"/>
    <w:rsid w:val="002E27C3"/>
    <w:rsid w:val="002E4E2B"/>
    <w:rsid w:val="002F0279"/>
    <w:rsid w:val="002F0B9F"/>
    <w:rsid w:val="002F27AF"/>
    <w:rsid w:val="002F2ACB"/>
    <w:rsid w:val="002F603F"/>
    <w:rsid w:val="002F7FAF"/>
    <w:rsid w:val="00304CDC"/>
    <w:rsid w:val="003054E4"/>
    <w:rsid w:val="00305524"/>
    <w:rsid w:val="00311D96"/>
    <w:rsid w:val="00313768"/>
    <w:rsid w:val="00313BE3"/>
    <w:rsid w:val="0031485A"/>
    <w:rsid w:val="00317636"/>
    <w:rsid w:val="00317E53"/>
    <w:rsid w:val="003254E4"/>
    <w:rsid w:val="00325757"/>
    <w:rsid w:val="0032651B"/>
    <w:rsid w:val="00333051"/>
    <w:rsid w:val="003344B9"/>
    <w:rsid w:val="00345F39"/>
    <w:rsid w:val="0034706C"/>
    <w:rsid w:val="00347182"/>
    <w:rsid w:val="00347711"/>
    <w:rsid w:val="00351788"/>
    <w:rsid w:val="00351AE8"/>
    <w:rsid w:val="0035455F"/>
    <w:rsid w:val="00354F1B"/>
    <w:rsid w:val="00357030"/>
    <w:rsid w:val="00361716"/>
    <w:rsid w:val="0036545D"/>
    <w:rsid w:val="00365979"/>
    <w:rsid w:val="00366B63"/>
    <w:rsid w:val="0036769A"/>
    <w:rsid w:val="003679E1"/>
    <w:rsid w:val="00370176"/>
    <w:rsid w:val="003715CA"/>
    <w:rsid w:val="00371CAF"/>
    <w:rsid w:val="00372C49"/>
    <w:rsid w:val="0037340A"/>
    <w:rsid w:val="00373673"/>
    <w:rsid w:val="00373A65"/>
    <w:rsid w:val="00373AF6"/>
    <w:rsid w:val="0037704C"/>
    <w:rsid w:val="0038037C"/>
    <w:rsid w:val="00380C99"/>
    <w:rsid w:val="00381AD0"/>
    <w:rsid w:val="00383C14"/>
    <w:rsid w:val="0038477E"/>
    <w:rsid w:val="00385E24"/>
    <w:rsid w:val="0038611B"/>
    <w:rsid w:val="003866A5"/>
    <w:rsid w:val="00386E17"/>
    <w:rsid w:val="00386EE9"/>
    <w:rsid w:val="003878EA"/>
    <w:rsid w:val="0039058B"/>
    <w:rsid w:val="00392633"/>
    <w:rsid w:val="00392C25"/>
    <w:rsid w:val="00392E62"/>
    <w:rsid w:val="0039537D"/>
    <w:rsid w:val="00395A7D"/>
    <w:rsid w:val="00396545"/>
    <w:rsid w:val="00397B38"/>
    <w:rsid w:val="003A2A2D"/>
    <w:rsid w:val="003A41A7"/>
    <w:rsid w:val="003A5278"/>
    <w:rsid w:val="003A5305"/>
    <w:rsid w:val="003B4A37"/>
    <w:rsid w:val="003B6998"/>
    <w:rsid w:val="003C5E81"/>
    <w:rsid w:val="003D1B2A"/>
    <w:rsid w:val="003D1E39"/>
    <w:rsid w:val="003D39EC"/>
    <w:rsid w:val="003E23EA"/>
    <w:rsid w:val="003E2BA6"/>
    <w:rsid w:val="003E4663"/>
    <w:rsid w:val="003E65DD"/>
    <w:rsid w:val="003F1EB2"/>
    <w:rsid w:val="003F2F61"/>
    <w:rsid w:val="003F547C"/>
    <w:rsid w:val="003F660E"/>
    <w:rsid w:val="00400334"/>
    <w:rsid w:val="00402F4C"/>
    <w:rsid w:val="0040513B"/>
    <w:rsid w:val="004052E7"/>
    <w:rsid w:val="00407388"/>
    <w:rsid w:val="00407F94"/>
    <w:rsid w:val="00410464"/>
    <w:rsid w:val="00411FAF"/>
    <w:rsid w:val="004129CE"/>
    <w:rsid w:val="004148D0"/>
    <w:rsid w:val="00420588"/>
    <w:rsid w:val="004263DF"/>
    <w:rsid w:val="004338DC"/>
    <w:rsid w:val="00434072"/>
    <w:rsid w:val="0043579F"/>
    <w:rsid w:val="00435A88"/>
    <w:rsid w:val="00435EBE"/>
    <w:rsid w:val="0043698A"/>
    <w:rsid w:val="00436ABE"/>
    <w:rsid w:val="0044190C"/>
    <w:rsid w:val="00443069"/>
    <w:rsid w:val="0044368D"/>
    <w:rsid w:val="004445C5"/>
    <w:rsid w:val="004464E3"/>
    <w:rsid w:val="004525D2"/>
    <w:rsid w:val="00452ECB"/>
    <w:rsid w:val="00455460"/>
    <w:rsid w:val="004573EC"/>
    <w:rsid w:val="00464F01"/>
    <w:rsid w:val="00466473"/>
    <w:rsid w:val="00466549"/>
    <w:rsid w:val="00466568"/>
    <w:rsid w:val="00471778"/>
    <w:rsid w:val="00472105"/>
    <w:rsid w:val="00474CC3"/>
    <w:rsid w:val="00477AD2"/>
    <w:rsid w:val="00484FD1"/>
    <w:rsid w:val="0049396F"/>
    <w:rsid w:val="0049481D"/>
    <w:rsid w:val="004958FE"/>
    <w:rsid w:val="00496208"/>
    <w:rsid w:val="004A1573"/>
    <w:rsid w:val="004A24F7"/>
    <w:rsid w:val="004A305A"/>
    <w:rsid w:val="004A4370"/>
    <w:rsid w:val="004B0CD8"/>
    <w:rsid w:val="004B1A08"/>
    <w:rsid w:val="004B2DDF"/>
    <w:rsid w:val="004B2F27"/>
    <w:rsid w:val="004B71D4"/>
    <w:rsid w:val="004C0789"/>
    <w:rsid w:val="004C4D50"/>
    <w:rsid w:val="004C743F"/>
    <w:rsid w:val="004D0DD8"/>
    <w:rsid w:val="004D16A4"/>
    <w:rsid w:val="004D19AA"/>
    <w:rsid w:val="004D37D0"/>
    <w:rsid w:val="004D6B60"/>
    <w:rsid w:val="004E466A"/>
    <w:rsid w:val="004E5EBD"/>
    <w:rsid w:val="004E64F4"/>
    <w:rsid w:val="004E7B84"/>
    <w:rsid w:val="004E7D7B"/>
    <w:rsid w:val="004F0633"/>
    <w:rsid w:val="004F1EEC"/>
    <w:rsid w:val="004F24D1"/>
    <w:rsid w:val="004F4ACF"/>
    <w:rsid w:val="004F6765"/>
    <w:rsid w:val="00500419"/>
    <w:rsid w:val="00500F4D"/>
    <w:rsid w:val="00507007"/>
    <w:rsid w:val="00521AD5"/>
    <w:rsid w:val="00523318"/>
    <w:rsid w:val="00525E6F"/>
    <w:rsid w:val="00530E0C"/>
    <w:rsid w:val="00533A92"/>
    <w:rsid w:val="005363B7"/>
    <w:rsid w:val="00537F38"/>
    <w:rsid w:val="005418E7"/>
    <w:rsid w:val="0054351C"/>
    <w:rsid w:val="0055190F"/>
    <w:rsid w:val="00554091"/>
    <w:rsid w:val="005607F6"/>
    <w:rsid w:val="00562404"/>
    <w:rsid w:val="00565A09"/>
    <w:rsid w:val="0056711A"/>
    <w:rsid w:val="00567F4E"/>
    <w:rsid w:val="00570DB5"/>
    <w:rsid w:val="00573C30"/>
    <w:rsid w:val="00573FC7"/>
    <w:rsid w:val="005753B5"/>
    <w:rsid w:val="00575B25"/>
    <w:rsid w:val="005768A5"/>
    <w:rsid w:val="00576F6E"/>
    <w:rsid w:val="005819AF"/>
    <w:rsid w:val="00583EE9"/>
    <w:rsid w:val="0058591A"/>
    <w:rsid w:val="005871F0"/>
    <w:rsid w:val="0059072A"/>
    <w:rsid w:val="00590A55"/>
    <w:rsid w:val="00594E80"/>
    <w:rsid w:val="00595230"/>
    <w:rsid w:val="005961EB"/>
    <w:rsid w:val="005A226F"/>
    <w:rsid w:val="005A48AD"/>
    <w:rsid w:val="005A6052"/>
    <w:rsid w:val="005A7DAB"/>
    <w:rsid w:val="005B29DA"/>
    <w:rsid w:val="005B5E5B"/>
    <w:rsid w:val="005B6158"/>
    <w:rsid w:val="005B6F93"/>
    <w:rsid w:val="005B766D"/>
    <w:rsid w:val="005C2274"/>
    <w:rsid w:val="005C243C"/>
    <w:rsid w:val="005C3F1C"/>
    <w:rsid w:val="005C5928"/>
    <w:rsid w:val="005D022F"/>
    <w:rsid w:val="005D03AA"/>
    <w:rsid w:val="005D12A8"/>
    <w:rsid w:val="005D1C45"/>
    <w:rsid w:val="005D3065"/>
    <w:rsid w:val="005D593B"/>
    <w:rsid w:val="005E16ED"/>
    <w:rsid w:val="005E2972"/>
    <w:rsid w:val="005E2C80"/>
    <w:rsid w:val="005E3632"/>
    <w:rsid w:val="005F1F2B"/>
    <w:rsid w:val="006001EF"/>
    <w:rsid w:val="00601028"/>
    <w:rsid w:val="00603370"/>
    <w:rsid w:val="006074E0"/>
    <w:rsid w:val="0061149D"/>
    <w:rsid w:val="00614981"/>
    <w:rsid w:val="006201F6"/>
    <w:rsid w:val="00620CED"/>
    <w:rsid w:val="00622912"/>
    <w:rsid w:val="00623E09"/>
    <w:rsid w:val="00626C8E"/>
    <w:rsid w:val="00630270"/>
    <w:rsid w:val="00630CE8"/>
    <w:rsid w:val="006337C7"/>
    <w:rsid w:val="006358D6"/>
    <w:rsid w:val="00636AF4"/>
    <w:rsid w:val="0064024A"/>
    <w:rsid w:val="00643F57"/>
    <w:rsid w:val="0064442F"/>
    <w:rsid w:val="00645E18"/>
    <w:rsid w:val="00650D9C"/>
    <w:rsid w:val="0065455A"/>
    <w:rsid w:val="006561F5"/>
    <w:rsid w:val="00660BEC"/>
    <w:rsid w:val="00661AF4"/>
    <w:rsid w:val="0066290F"/>
    <w:rsid w:val="0066342A"/>
    <w:rsid w:val="00663824"/>
    <w:rsid w:val="0066449D"/>
    <w:rsid w:val="00664B48"/>
    <w:rsid w:val="00665A3B"/>
    <w:rsid w:val="0066685C"/>
    <w:rsid w:val="00667CA5"/>
    <w:rsid w:val="0067150C"/>
    <w:rsid w:val="00671E6C"/>
    <w:rsid w:val="00683E47"/>
    <w:rsid w:val="0068450A"/>
    <w:rsid w:val="00684ACF"/>
    <w:rsid w:val="006921DF"/>
    <w:rsid w:val="006945E9"/>
    <w:rsid w:val="00695D76"/>
    <w:rsid w:val="00696320"/>
    <w:rsid w:val="006A1B20"/>
    <w:rsid w:val="006A3F04"/>
    <w:rsid w:val="006A4EEE"/>
    <w:rsid w:val="006B1836"/>
    <w:rsid w:val="006B3B53"/>
    <w:rsid w:val="006B6DE1"/>
    <w:rsid w:val="006B7C61"/>
    <w:rsid w:val="006C109E"/>
    <w:rsid w:val="006C4902"/>
    <w:rsid w:val="006C5AF9"/>
    <w:rsid w:val="006C5F67"/>
    <w:rsid w:val="006C66A2"/>
    <w:rsid w:val="006D598A"/>
    <w:rsid w:val="006D602F"/>
    <w:rsid w:val="006D6049"/>
    <w:rsid w:val="006E3261"/>
    <w:rsid w:val="006F11D9"/>
    <w:rsid w:val="006F322E"/>
    <w:rsid w:val="006F5CED"/>
    <w:rsid w:val="006F7F0D"/>
    <w:rsid w:val="007029B3"/>
    <w:rsid w:val="00704871"/>
    <w:rsid w:val="00706136"/>
    <w:rsid w:val="0070763A"/>
    <w:rsid w:val="00731420"/>
    <w:rsid w:val="00733DA4"/>
    <w:rsid w:val="0073599B"/>
    <w:rsid w:val="00737937"/>
    <w:rsid w:val="00737FE0"/>
    <w:rsid w:val="0074096B"/>
    <w:rsid w:val="00741F10"/>
    <w:rsid w:val="00743735"/>
    <w:rsid w:val="00745E5D"/>
    <w:rsid w:val="00746BBE"/>
    <w:rsid w:val="007471B5"/>
    <w:rsid w:val="00747C85"/>
    <w:rsid w:val="0075439D"/>
    <w:rsid w:val="00757CBD"/>
    <w:rsid w:val="0076451A"/>
    <w:rsid w:val="00766324"/>
    <w:rsid w:val="0077074D"/>
    <w:rsid w:val="00772E25"/>
    <w:rsid w:val="00772FCB"/>
    <w:rsid w:val="00773173"/>
    <w:rsid w:val="00773468"/>
    <w:rsid w:val="0077387A"/>
    <w:rsid w:val="00775286"/>
    <w:rsid w:val="00775BBB"/>
    <w:rsid w:val="0077724B"/>
    <w:rsid w:val="00777E9F"/>
    <w:rsid w:val="007843A2"/>
    <w:rsid w:val="00784EC3"/>
    <w:rsid w:val="0079164A"/>
    <w:rsid w:val="00794396"/>
    <w:rsid w:val="007956FF"/>
    <w:rsid w:val="007A03BE"/>
    <w:rsid w:val="007A3CA8"/>
    <w:rsid w:val="007A74F6"/>
    <w:rsid w:val="007B07A2"/>
    <w:rsid w:val="007B0F4E"/>
    <w:rsid w:val="007B148A"/>
    <w:rsid w:val="007B1AB4"/>
    <w:rsid w:val="007B1BDA"/>
    <w:rsid w:val="007B5893"/>
    <w:rsid w:val="007B58AE"/>
    <w:rsid w:val="007B61BE"/>
    <w:rsid w:val="007B6236"/>
    <w:rsid w:val="007B6AD7"/>
    <w:rsid w:val="007C6EB4"/>
    <w:rsid w:val="007C6F23"/>
    <w:rsid w:val="007D421A"/>
    <w:rsid w:val="007D7138"/>
    <w:rsid w:val="007E17D3"/>
    <w:rsid w:val="007E4378"/>
    <w:rsid w:val="007E49C5"/>
    <w:rsid w:val="007E5F04"/>
    <w:rsid w:val="007F0E50"/>
    <w:rsid w:val="007F5A61"/>
    <w:rsid w:val="007F74FF"/>
    <w:rsid w:val="00802303"/>
    <w:rsid w:val="008026F4"/>
    <w:rsid w:val="00803523"/>
    <w:rsid w:val="00810594"/>
    <w:rsid w:val="00812110"/>
    <w:rsid w:val="008130EB"/>
    <w:rsid w:val="008135C9"/>
    <w:rsid w:val="008166B7"/>
    <w:rsid w:val="00817A6D"/>
    <w:rsid w:val="0082113B"/>
    <w:rsid w:val="00822A2A"/>
    <w:rsid w:val="00825BEB"/>
    <w:rsid w:val="0082695D"/>
    <w:rsid w:val="008319B5"/>
    <w:rsid w:val="0083256F"/>
    <w:rsid w:val="008332B2"/>
    <w:rsid w:val="008336FA"/>
    <w:rsid w:val="00835A71"/>
    <w:rsid w:val="00836358"/>
    <w:rsid w:val="0083753B"/>
    <w:rsid w:val="00845459"/>
    <w:rsid w:val="00851332"/>
    <w:rsid w:val="00851671"/>
    <w:rsid w:val="0085204E"/>
    <w:rsid w:val="00853522"/>
    <w:rsid w:val="00857677"/>
    <w:rsid w:val="00860D7E"/>
    <w:rsid w:val="00861BF3"/>
    <w:rsid w:val="008644F4"/>
    <w:rsid w:val="008657C3"/>
    <w:rsid w:val="008672A8"/>
    <w:rsid w:val="00877441"/>
    <w:rsid w:val="00880023"/>
    <w:rsid w:val="0088317F"/>
    <w:rsid w:val="00883B2E"/>
    <w:rsid w:val="00885131"/>
    <w:rsid w:val="00886AB1"/>
    <w:rsid w:val="008877B5"/>
    <w:rsid w:val="008901B2"/>
    <w:rsid w:val="00891E52"/>
    <w:rsid w:val="008936A0"/>
    <w:rsid w:val="00893A31"/>
    <w:rsid w:val="00894657"/>
    <w:rsid w:val="008A13F6"/>
    <w:rsid w:val="008A26E9"/>
    <w:rsid w:val="008A2C6B"/>
    <w:rsid w:val="008A2DB4"/>
    <w:rsid w:val="008A32E6"/>
    <w:rsid w:val="008A5FFE"/>
    <w:rsid w:val="008A6073"/>
    <w:rsid w:val="008B2141"/>
    <w:rsid w:val="008B2A8A"/>
    <w:rsid w:val="008B73A9"/>
    <w:rsid w:val="008C019E"/>
    <w:rsid w:val="008C1239"/>
    <w:rsid w:val="008C3522"/>
    <w:rsid w:val="008C393C"/>
    <w:rsid w:val="008C44F9"/>
    <w:rsid w:val="008C47D2"/>
    <w:rsid w:val="008C6C29"/>
    <w:rsid w:val="008C6FD9"/>
    <w:rsid w:val="008D0F16"/>
    <w:rsid w:val="008D1118"/>
    <w:rsid w:val="008D3360"/>
    <w:rsid w:val="008D5D4A"/>
    <w:rsid w:val="008D6D34"/>
    <w:rsid w:val="008E13E7"/>
    <w:rsid w:val="008E250F"/>
    <w:rsid w:val="008E3C4E"/>
    <w:rsid w:val="008E4034"/>
    <w:rsid w:val="008E5770"/>
    <w:rsid w:val="008E6B3F"/>
    <w:rsid w:val="008E70A7"/>
    <w:rsid w:val="008F0ABA"/>
    <w:rsid w:val="008F2C93"/>
    <w:rsid w:val="008F36B4"/>
    <w:rsid w:val="008F5705"/>
    <w:rsid w:val="008F69DA"/>
    <w:rsid w:val="008F739B"/>
    <w:rsid w:val="00903F48"/>
    <w:rsid w:val="00907436"/>
    <w:rsid w:val="00910BDD"/>
    <w:rsid w:val="0091548A"/>
    <w:rsid w:val="00925160"/>
    <w:rsid w:val="009258A7"/>
    <w:rsid w:val="009300ED"/>
    <w:rsid w:val="00930B63"/>
    <w:rsid w:val="00930EC0"/>
    <w:rsid w:val="0093506A"/>
    <w:rsid w:val="0093521D"/>
    <w:rsid w:val="00936C78"/>
    <w:rsid w:val="009373D7"/>
    <w:rsid w:val="00937A73"/>
    <w:rsid w:val="00940239"/>
    <w:rsid w:val="00940DF2"/>
    <w:rsid w:val="009455E0"/>
    <w:rsid w:val="009503ED"/>
    <w:rsid w:val="009514E1"/>
    <w:rsid w:val="0095207A"/>
    <w:rsid w:val="00953B8E"/>
    <w:rsid w:val="00954E3B"/>
    <w:rsid w:val="009554A8"/>
    <w:rsid w:val="009573DC"/>
    <w:rsid w:val="00960968"/>
    <w:rsid w:val="00962793"/>
    <w:rsid w:val="00973DC3"/>
    <w:rsid w:val="00974B58"/>
    <w:rsid w:val="00974EA6"/>
    <w:rsid w:val="0097669D"/>
    <w:rsid w:val="00982AD4"/>
    <w:rsid w:val="00983770"/>
    <w:rsid w:val="009844DB"/>
    <w:rsid w:val="0098504C"/>
    <w:rsid w:val="00990309"/>
    <w:rsid w:val="00991C59"/>
    <w:rsid w:val="009966CE"/>
    <w:rsid w:val="009974BE"/>
    <w:rsid w:val="009A0D6C"/>
    <w:rsid w:val="009A530E"/>
    <w:rsid w:val="009A55D8"/>
    <w:rsid w:val="009A689A"/>
    <w:rsid w:val="009A69DF"/>
    <w:rsid w:val="009A7380"/>
    <w:rsid w:val="009A7A90"/>
    <w:rsid w:val="009B0A00"/>
    <w:rsid w:val="009B374A"/>
    <w:rsid w:val="009B6219"/>
    <w:rsid w:val="009B6B24"/>
    <w:rsid w:val="009B7B05"/>
    <w:rsid w:val="009C340D"/>
    <w:rsid w:val="009C463E"/>
    <w:rsid w:val="009C5CAB"/>
    <w:rsid w:val="009D1F42"/>
    <w:rsid w:val="009D2ADD"/>
    <w:rsid w:val="009D3958"/>
    <w:rsid w:val="009D59EF"/>
    <w:rsid w:val="009D79A4"/>
    <w:rsid w:val="009D7EE5"/>
    <w:rsid w:val="009E03F2"/>
    <w:rsid w:val="009E08BC"/>
    <w:rsid w:val="009E0B87"/>
    <w:rsid w:val="009E5014"/>
    <w:rsid w:val="009E50D3"/>
    <w:rsid w:val="009E782C"/>
    <w:rsid w:val="009F0992"/>
    <w:rsid w:val="009F35CB"/>
    <w:rsid w:val="009F4900"/>
    <w:rsid w:val="00A0037F"/>
    <w:rsid w:val="00A05A69"/>
    <w:rsid w:val="00A11418"/>
    <w:rsid w:val="00A123C6"/>
    <w:rsid w:val="00A13588"/>
    <w:rsid w:val="00A140EB"/>
    <w:rsid w:val="00A15395"/>
    <w:rsid w:val="00A161A3"/>
    <w:rsid w:val="00A2086E"/>
    <w:rsid w:val="00A20D69"/>
    <w:rsid w:val="00A25162"/>
    <w:rsid w:val="00A27B00"/>
    <w:rsid w:val="00A30E52"/>
    <w:rsid w:val="00A32A83"/>
    <w:rsid w:val="00A365CE"/>
    <w:rsid w:val="00A44CF9"/>
    <w:rsid w:val="00A44ECC"/>
    <w:rsid w:val="00A46038"/>
    <w:rsid w:val="00A52160"/>
    <w:rsid w:val="00A532EF"/>
    <w:rsid w:val="00A5362E"/>
    <w:rsid w:val="00A55DF3"/>
    <w:rsid w:val="00A56B81"/>
    <w:rsid w:val="00A6198B"/>
    <w:rsid w:val="00A639E4"/>
    <w:rsid w:val="00A6519A"/>
    <w:rsid w:val="00A65EDE"/>
    <w:rsid w:val="00A71EE2"/>
    <w:rsid w:val="00A727BF"/>
    <w:rsid w:val="00A76503"/>
    <w:rsid w:val="00A77C77"/>
    <w:rsid w:val="00A81CDA"/>
    <w:rsid w:val="00A83372"/>
    <w:rsid w:val="00A84AC1"/>
    <w:rsid w:val="00A87699"/>
    <w:rsid w:val="00A907F7"/>
    <w:rsid w:val="00A96CB4"/>
    <w:rsid w:val="00A972D9"/>
    <w:rsid w:val="00AA2AD5"/>
    <w:rsid w:val="00AA60C5"/>
    <w:rsid w:val="00AB03DD"/>
    <w:rsid w:val="00AB5657"/>
    <w:rsid w:val="00AB6023"/>
    <w:rsid w:val="00AB7D30"/>
    <w:rsid w:val="00AC1D00"/>
    <w:rsid w:val="00AC2C59"/>
    <w:rsid w:val="00AC35BF"/>
    <w:rsid w:val="00AC4E9C"/>
    <w:rsid w:val="00AD0258"/>
    <w:rsid w:val="00AD6198"/>
    <w:rsid w:val="00AD7B73"/>
    <w:rsid w:val="00AE1430"/>
    <w:rsid w:val="00AE500E"/>
    <w:rsid w:val="00AE5DEC"/>
    <w:rsid w:val="00AE7F85"/>
    <w:rsid w:val="00AF0D7E"/>
    <w:rsid w:val="00AF1B19"/>
    <w:rsid w:val="00AF3DEE"/>
    <w:rsid w:val="00B00FB2"/>
    <w:rsid w:val="00B01469"/>
    <w:rsid w:val="00B05653"/>
    <w:rsid w:val="00B067F7"/>
    <w:rsid w:val="00B120A6"/>
    <w:rsid w:val="00B15933"/>
    <w:rsid w:val="00B1767B"/>
    <w:rsid w:val="00B20C3C"/>
    <w:rsid w:val="00B2206F"/>
    <w:rsid w:val="00B220DE"/>
    <w:rsid w:val="00B22421"/>
    <w:rsid w:val="00B27E29"/>
    <w:rsid w:val="00B32974"/>
    <w:rsid w:val="00B32EF2"/>
    <w:rsid w:val="00B341B9"/>
    <w:rsid w:val="00B360D9"/>
    <w:rsid w:val="00B36298"/>
    <w:rsid w:val="00B36384"/>
    <w:rsid w:val="00B365E5"/>
    <w:rsid w:val="00B36809"/>
    <w:rsid w:val="00B42A3E"/>
    <w:rsid w:val="00B4325F"/>
    <w:rsid w:val="00B44767"/>
    <w:rsid w:val="00B449EB"/>
    <w:rsid w:val="00B46E3C"/>
    <w:rsid w:val="00B52200"/>
    <w:rsid w:val="00B522C0"/>
    <w:rsid w:val="00B55D72"/>
    <w:rsid w:val="00B61787"/>
    <w:rsid w:val="00B61CD0"/>
    <w:rsid w:val="00B653C5"/>
    <w:rsid w:val="00B71055"/>
    <w:rsid w:val="00B71202"/>
    <w:rsid w:val="00B72ECB"/>
    <w:rsid w:val="00B742AD"/>
    <w:rsid w:val="00B74A93"/>
    <w:rsid w:val="00B7632F"/>
    <w:rsid w:val="00B7635F"/>
    <w:rsid w:val="00B76F02"/>
    <w:rsid w:val="00B775E5"/>
    <w:rsid w:val="00B77A4A"/>
    <w:rsid w:val="00B860F3"/>
    <w:rsid w:val="00B86858"/>
    <w:rsid w:val="00B946F9"/>
    <w:rsid w:val="00B94A30"/>
    <w:rsid w:val="00B97BCE"/>
    <w:rsid w:val="00BA0A2F"/>
    <w:rsid w:val="00BA10F1"/>
    <w:rsid w:val="00BA501A"/>
    <w:rsid w:val="00BA5580"/>
    <w:rsid w:val="00BB048E"/>
    <w:rsid w:val="00BB2186"/>
    <w:rsid w:val="00BB6E49"/>
    <w:rsid w:val="00BC1B95"/>
    <w:rsid w:val="00BC4EC5"/>
    <w:rsid w:val="00BC579B"/>
    <w:rsid w:val="00BC5D11"/>
    <w:rsid w:val="00BC6400"/>
    <w:rsid w:val="00BD4487"/>
    <w:rsid w:val="00BD46CF"/>
    <w:rsid w:val="00BD524B"/>
    <w:rsid w:val="00BD657C"/>
    <w:rsid w:val="00BD7B58"/>
    <w:rsid w:val="00BE013F"/>
    <w:rsid w:val="00BE236E"/>
    <w:rsid w:val="00BE39B4"/>
    <w:rsid w:val="00BE67DF"/>
    <w:rsid w:val="00BE6C0D"/>
    <w:rsid w:val="00BE772D"/>
    <w:rsid w:val="00BE7EFB"/>
    <w:rsid w:val="00BF0561"/>
    <w:rsid w:val="00BF1752"/>
    <w:rsid w:val="00BF29EC"/>
    <w:rsid w:val="00BF2F70"/>
    <w:rsid w:val="00BF3DED"/>
    <w:rsid w:val="00C00A66"/>
    <w:rsid w:val="00C01B0C"/>
    <w:rsid w:val="00C029D6"/>
    <w:rsid w:val="00C05F21"/>
    <w:rsid w:val="00C07BEE"/>
    <w:rsid w:val="00C122EF"/>
    <w:rsid w:val="00C15A13"/>
    <w:rsid w:val="00C211BD"/>
    <w:rsid w:val="00C23918"/>
    <w:rsid w:val="00C26151"/>
    <w:rsid w:val="00C27F16"/>
    <w:rsid w:val="00C33535"/>
    <w:rsid w:val="00C33DCB"/>
    <w:rsid w:val="00C348D8"/>
    <w:rsid w:val="00C34ECF"/>
    <w:rsid w:val="00C35512"/>
    <w:rsid w:val="00C42E5F"/>
    <w:rsid w:val="00C43D0F"/>
    <w:rsid w:val="00C455D2"/>
    <w:rsid w:val="00C46F43"/>
    <w:rsid w:val="00C4701C"/>
    <w:rsid w:val="00C54567"/>
    <w:rsid w:val="00C5537F"/>
    <w:rsid w:val="00C6037E"/>
    <w:rsid w:val="00C625CA"/>
    <w:rsid w:val="00C63682"/>
    <w:rsid w:val="00C63AF8"/>
    <w:rsid w:val="00C73268"/>
    <w:rsid w:val="00C7792D"/>
    <w:rsid w:val="00C82B00"/>
    <w:rsid w:val="00C84EDD"/>
    <w:rsid w:val="00C87840"/>
    <w:rsid w:val="00C8795D"/>
    <w:rsid w:val="00C908E2"/>
    <w:rsid w:val="00C909D3"/>
    <w:rsid w:val="00C93864"/>
    <w:rsid w:val="00C93BA1"/>
    <w:rsid w:val="00C964BF"/>
    <w:rsid w:val="00C965BA"/>
    <w:rsid w:val="00C96939"/>
    <w:rsid w:val="00C96F3C"/>
    <w:rsid w:val="00CA04FE"/>
    <w:rsid w:val="00CA2A4C"/>
    <w:rsid w:val="00CA2E3C"/>
    <w:rsid w:val="00CA3241"/>
    <w:rsid w:val="00CA39C6"/>
    <w:rsid w:val="00CA4D98"/>
    <w:rsid w:val="00CB005E"/>
    <w:rsid w:val="00CB083D"/>
    <w:rsid w:val="00CB0A86"/>
    <w:rsid w:val="00CB2FD7"/>
    <w:rsid w:val="00CB32CF"/>
    <w:rsid w:val="00CB7D23"/>
    <w:rsid w:val="00CC036D"/>
    <w:rsid w:val="00CC3771"/>
    <w:rsid w:val="00CC396D"/>
    <w:rsid w:val="00CC5634"/>
    <w:rsid w:val="00CC572F"/>
    <w:rsid w:val="00CD0C84"/>
    <w:rsid w:val="00CD48AE"/>
    <w:rsid w:val="00CD54BE"/>
    <w:rsid w:val="00CD7E31"/>
    <w:rsid w:val="00CD7F38"/>
    <w:rsid w:val="00CE1189"/>
    <w:rsid w:val="00CE11EA"/>
    <w:rsid w:val="00CE47BE"/>
    <w:rsid w:val="00CE4ECF"/>
    <w:rsid w:val="00CF01CA"/>
    <w:rsid w:val="00CF0D7A"/>
    <w:rsid w:val="00CF1710"/>
    <w:rsid w:val="00CF78C8"/>
    <w:rsid w:val="00D02217"/>
    <w:rsid w:val="00D04CBE"/>
    <w:rsid w:val="00D12DC8"/>
    <w:rsid w:val="00D12E9A"/>
    <w:rsid w:val="00D12F52"/>
    <w:rsid w:val="00D17679"/>
    <w:rsid w:val="00D17E07"/>
    <w:rsid w:val="00D2429E"/>
    <w:rsid w:val="00D24B35"/>
    <w:rsid w:val="00D2655B"/>
    <w:rsid w:val="00D268EC"/>
    <w:rsid w:val="00D27E69"/>
    <w:rsid w:val="00D31840"/>
    <w:rsid w:val="00D31E15"/>
    <w:rsid w:val="00D35F71"/>
    <w:rsid w:val="00D3653A"/>
    <w:rsid w:val="00D36B55"/>
    <w:rsid w:val="00D42711"/>
    <w:rsid w:val="00D44AB2"/>
    <w:rsid w:val="00D474D3"/>
    <w:rsid w:val="00D54E10"/>
    <w:rsid w:val="00D55796"/>
    <w:rsid w:val="00D55D6F"/>
    <w:rsid w:val="00D6051D"/>
    <w:rsid w:val="00D60E95"/>
    <w:rsid w:val="00D662D4"/>
    <w:rsid w:val="00D66CE3"/>
    <w:rsid w:val="00D67D45"/>
    <w:rsid w:val="00D71249"/>
    <w:rsid w:val="00D73DCE"/>
    <w:rsid w:val="00D74DC3"/>
    <w:rsid w:val="00D7744D"/>
    <w:rsid w:val="00D77A9C"/>
    <w:rsid w:val="00D77C26"/>
    <w:rsid w:val="00D80BA4"/>
    <w:rsid w:val="00D84F82"/>
    <w:rsid w:val="00D85A54"/>
    <w:rsid w:val="00D87FE2"/>
    <w:rsid w:val="00D93615"/>
    <w:rsid w:val="00D93811"/>
    <w:rsid w:val="00D9431A"/>
    <w:rsid w:val="00D9660F"/>
    <w:rsid w:val="00D97617"/>
    <w:rsid w:val="00DA11DB"/>
    <w:rsid w:val="00DA1DC4"/>
    <w:rsid w:val="00DA5E17"/>
    <w:rsid w:val="00DA6049"/>
    <w:rsid w:val="00DB167A"/>
    <w:rsid w:val="00DB2F8D"/>
    <w:rsid w:val="00DB7130"/>
    <w:rsid w:val="00DB79C8"/>
    <w:rsid w:val="00DC0319"/>
    <w:rsid w:val="00DC096E"/>
    <w:rsid w:val="00DC4880"/>
    <w:rsid w:val="00DC580E"/>
    <w:rsid w:val="00DC67D6"/>
    <w:rsid w:val="00DC6E93"/>
    <w:rsid w:val="00DD1807"/>
    <w:rsid w:val="00DD21A6"/>
    <w:rsid w:val="00DD49D4"/>
    <w:rsid w:val="00DD7078"/>
    <w:rsid w:val="00DE12CF"/>
    <w:rsid w:val="00DE13B7"/>
    <w:rsid w:val="00DE1A55"/>
    <w:rsid w:val="00DE1AE6"/>
    <w:rsid w:val="00DE20A6"/>
    <w:rsid w:val="00DE2A11"/>
    <w:rsid w:val="00DE5515"/>
    <w:rsid w:val="00DF1EAB"/>
    <w:rsid w:val="00DF3122"/>
    <w:rsid w:val="00DF3A3A"/>
    <w:rsid w:val="00DF4E30"/>
    <w:rsid w:val="00DF7A25"/>
    <w:rsid w:val="00E00BF5"/>
    <w:rsid w:val="00E02399"/>
    <w:rsid w:val="00E02656"/>
    <w:rsid w:val="00E039CC"/>
    <w:rsid w:val="00E07B5B"/>
    <w:rsid w:val="00E07E6F"/>
    <w:rsid w:val="00E1355B"/>
    <w:rsid w:val="00E13D5F"/>
    <w:rsid w:val="00E14CF8"/>
    <w:rsid w:val="00E17FCA"/>
    <w:rsid w:val="00E210DD"/>
    <w:rsid w:val="00E3017F"/>
    <w:rsid w:val="00E30352"/>
    <w:rsid w:val="00E324E9"/>
    <w:rsid w:val="00E340E9"/>
    <w:rsid w:val="00E35622"/>
    <w:rsid w:val="00E3584E"/>
    <w:rsid w:val="00E40F84"/>
    <w:rsid w:val="00E41138"/>
    <w:rsid w:val="00E42E79"/>
    <w:rsid w:val="00E442A9"/>
    <w:rsid w:val="00E4480E"/>
    <w:rsid w:val="00E44CDB"/>
    <w:rsid w:val="00E47B71"/>
    <w:rsid w:val="00E47E3A"/>
    <w:rsid w:val="00E5102A"/>
    <w:rsid w:val="00E552B9"/>
    <w:rsid w:val="00E56A2E"/>
    <w:rsid w:val="00E57718"/>
    <w:rsid w:val="00E6109C"/>
    <w:rsid w:val="00E631CE"/>
    <w:rsid w:val="00E67DD4"/>
    <w:rsid w:val="00E71599"/>
    <w:rsid w:val="00E748B3"/>
    <w:rsid w:val="00E7518A"/>
    <w:rsid w:val="00E76D06"/>
    <w:rsid w:val="00E77976"/>
    <w:rsid w:val="00E8061F"/>
    <w:rsid w:val="00E817E3"/>
    <w:rsid w:val="00E81F57"/>
    <w:rsid w:val="00E858E3"/>
    <w:rsid w:val="00E86DCD"/>
    <w:rsid w:val="00E9059C"/>
    <w:rsid w:val="00E94551"/>
    <w:rsid w:val="00E9500C"/>
    <w:rsid w:val="00EA0BBD"/>
    <w:rsid w:val="00EA1D81"/>
    <w:rsid w:val="00EA4976"/>
    <w:rsid w:val="00EA50A3"/>
    <w:rsid w:val="00EA6F40"/>
    <w:rsid w:val="00EA74E0"/>
    <w:rsid w:val="00EB1718"/>
    <w:rsid w:val="00EB1DEC"/>
    <w:rsid w:val="00EB2C4D"/>
    <w:rsid w:val="00EB478F"/>
    <w:rsid w:val="00EB4A9E"/>
    <w:rsid w:val="00EB6DA6"/>
    <w:rsid w:val="00EC4233"/>
    <w:rsid w:val="00EC47D2"/>
    <w:rsid w:val="00EC6C4E"/>
    <w:rsid w:val="00EC7395"/>
    <w:rsid w:val="00ED14EB"/>
    <w:rsid w:val="00ED552C"/>
    <w:rsid w:val="00ED5A16"/>
    <w:rsid w:val="00EE0B13"/>
    <w:rsid w:val="00EE1227"/>
    <w:rsid w:val="00EE26B5"/>
    <w:rsid w:val="00EE46B1"/>
    <w:rsid w:val="00EE4A51"/>
    <w:rsid w:val="00EE4D47"/>
    <w:rsid w:val="00EF061A"/>
    <w:rsid w:val="00EF08A4"/>
    <w:rsid w:val="00EF2BDC"/>
    <w:rsid w:val="00EF6585"/>
    <w:rsid w:val="00EF73B7"/>
    <w:rsid w:val="00F00752"/>
    <w:rsid w:val="00F01564"/>
    <w:rsid w:val="00F06474"/>
    <w:rsid w:val="00F102E7"/>
    <w:rsid w:val="00F10D46"/>
    <w:rsid w:val="00F121DD"/>
    <w:rsid w:val="00F1302F"/>
    <w:rsid w:val="00F13FBD"/>
    <w:rsid w:val="00F173A2"/>
    <w:rsid w:val="00F207EA"/>
    <w:rsid w:val="00F20ECF"/>
    <w:rsid w:val="00F21496"/>
    <w:rsid w:val="00F22868"/>
    <w:rsid w:val="00F2387D"/>
    <w:rsid w:val="00F2434F"/>
    <w:rsid w:val="00F24C1E"/>
    <w:rsid w:val="00F26EC6"/>
    <w:rsid w:val="00F2747B"/>
    <w:rsid w:val="00F32B70"/>
    <w:rsid w:val="00F32E3B"/>
    <w:rsid w:val="00F333F3"/>
    <w:rsid w:val="00F3549D"/>
    <w:rsid w:val="00F401C4"/>
    <w:rsid w:val="00F447DF"/>
    <w:rsid w:val="00F4655B"/>
    <w:rsid w:val="00F53142"/>
    <w:rsid w:val="00F535C4"/>
    <w:rsid w:val="00F53CCB"/>
    <w:rsid w:val="00F54ABC"/>
    <w:rsid w:val="00F55E65"/>
    <w:rsid w:val="00F575B7"/>
    <w:rsid w:val="00F60DE8"/>
    <w:rsid w:val="00F6302E"/>
    <w:rsid w:val="00F63665"/>
    <w:rsid w:val="00F6416D"/>
    <w:rsid w:val="00F64B75"/>
    <w:rsid w:val="00F74CA4"/>
    <w:rsid w:val="00F761B3"/>
    <w:rsid w:val="00F772C0"/>
    <w:rsid w:val="00F8101C"/>
    <w:rsid w:val="00F876D7"/>
    <w:rsid w:val="00F87CFE"/>
    <w:rsid w:val="00F9207F"/>
    <w:rsid w:val="00F946B8"/>
    <w:rsid w:val="00F95794"/>
    <w:rsid w:val="00F95EC6"/>
    <w:rsid w:val="00F96F65"/>
    <w:rsid w:val="00FA03D6"/>
    <w:rsid w:val="00FA2AFB"/>
    <w:rsid w:val="00FA2F18"/>
    <w:rsid w:val="00FA37BB"/>
    <w:rsid w:val="00FA3999"/>
    <w:rsid w:val="00FB00E0"/>
    <w:rsid w:val="00FB18EF"/>
    <w:rsid w:val="00FB388E"/>
    <w:rsid w:val="00FB3AB7"/>
    <w:rsid w:val="00FB48EE"/>
    <w:rsid w:val="00FB5883"/>
    <w:rsid w:val="00FC45CF"/>
    <w:rsid w:val="00FD0CB9"/>
    <w:rsid w:val="00FD1753"/>
    <w:rsid w:val="00FD3778"/>
    <w:rsid w:val="00FD3DC9"/>
    <w:rsid w:val="00FD3F99"/>
    <w:rsid w:val="00FD4AC2"/>
    <w:rsid w:val="00FD5244"/>
    <w:rsid w:val="00FD5BB4"/>
    <w:rsid w:val="00FE0A28"/>
    <w:rsid w:val="00FE189D"/>
    <w:rsid w:val="00FE2F9E"/>
    <w:rsid w:val="00FE4352"/>
    <w:rsid w:val="00FE74BD"/>
    <w:rsid w:val="00FF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List Bullet" w:uiPriority="99"/>
    <w:lsdException w:name="List Number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semiHidden="0" w:unhideWhenUsed="0" w:qFormat="1"/>
    <w:lsdException w:name="Default Paragraph Font" w:uiPriority="1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E-mail Signature" w:uiPriority="99"/>
    <w:lsdException w:name="HTML Top of Form" w:uiPriority="99"/>
    <w:lsdException w:name="HTML Bottom of Form" w:uiPriority="99"/>
    <w:lsdException w:name="HTML Acrony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57462"/>
    <w:pPr>
      <w:spacing w:line="260" w:lineRule="atLeast"/>
    </w:pPr>
    <w:rPr>
      <w:rFonts w:ascii="Arial" w:hAnsi="Arial"/>
      <w:szCs w:val="22"/>
      <w:lang w:val="de-CH" w:eastAsia="en-US"/>
    </w:rPr>
  </w:style>
  <w:style w:type="paragraph" w:styleId="Titolo1">
    <w:name w:val="heading 1"/>
    <w:basedOn w:val="Normale"/>
    <w:next w:val="Normale"/>
    <w:link w:val="Titolo1Carattere"/>
    <w:autoRedefine/>
    <w:qFormat/>
    <w:rsid w:val="00DB167A"/>
    <w:pPr>
      <w:keepNext/>
      <w:keepLines/>
      <w:numPr>
        <w:numId w:val="34"/>
      </w:numPr>
      <w:tabs>
        <w:tab w:val="left" w:pos="851"/>
      </w:tabs>
      <w:adjustRightInd w:val="0"/>
      <w:snapToGrid w:val="0"/>
      <w:spacing w:before="240" w:after="60"/>
      <w:ind w:left="851" w:hanging="851"/>
      <w:outlineLvl w:val="0"/>
    </w:pPr>
    <w:rPr>
      <w:rFonts w:eastAsia="Times New Roman" w:cs="Arial"/>
      <w:b/>
      <w:bCs/>
      <w:snapToGrid w:val="0"/>
      <w:kern w:val="32"/>
      <w:sz w:val="28"/>
      <w:szCs w:val="32"/>
      <w:lang w:eastAsia="de-CH"/>
    </w:rPr>
  </w:style>
  <w:style w:type="paragraph" w:styleId="Titolo2">
    <w:name w:val="heading 2"/>
    <w:basedOn w:val="Normale"/>
    <w:next w:val="Normale"/>
    <w:link w:val="Titolo2Carattere"/>
    <w:qFormat/>
    <w:rsid w:val="007B6AD7"/>
    <w:pPr>
      <w:keepNext/>
      <w:keepLines/>
      <w:numPr>
        <w:ilvl w:val="1"/>
        <w:numId w:val="34"/>
      </w:numPr>
      <w:tabs>
        <w:tab w:val="left" w:pos="851"/>
      </w:tabs>
      <w:adjustRightInd w:val="0"/>
      <w:snapToGrid w:val="0"/>
      <w:spacing w:before="240" w:after="60"/>
      <w:ind w:left="851" w:hanging="851"/>
      <w:outlineLvl w:val="1"/>
    </w:pPr>
    <w:rPr>
      <w:rFonts w:eastAsia="Times New Roman" w:cs="Arial"/>
      <w:b/>
      <w:bCs/>
      <w:iCs/>
      <w:sz w:val="24"/>
      <w:szCs w:val="28"/>
      <w:lang w:eastAsia="de-CH"/>
    </w:rPr>
  </w:style>
  <w:style w:type="paragraph" w:styleId="Titolo3">
    <w:name w:val="heading 3"/>
    <w:basedOn w:val="Normale"/>
    <w:next w:val="Normale"/>
    <w:link w:val="Titolo3Carattere"/>
    <w:qFormat/>
    <w:rsid w:val="00170134"/>
    <w:pPr>
      <w:keepNext/>
      <w:keepLines/>
      <w:numPr>
        <w:ilvl w:val="2"/>
        <w:numId w:val="34"/>
      </w:numPr>
      <w:tabs>
        <w:tab w:val="left" w:pos="851"/>
      </w:tabs>
      <w:adjustRightInd w:val="0"/>
      <w:snapToGrid w:val="0"/>
      <w:spacing w:before="240" w:after="60"/>
      <w:ind w:left="851" w:hanging="851"/>
      <w:outlineLvl w:val="2"/>
    </w:pPr>
    <w:rPr>
      <w:rFonts w:eastAsia="Times New Roman" w:cs="Arial"/>
      <w:b/>
      <w:bCs/>
      <w:szCs w:val="26"/>
      <w:lang w:eastAsia="de-CH"/>
    </w:rPr>
  </w:style>
  <w:style w:type="paragraph" w:styleId="Titolo4">
    <w:name w:val="heading 4"/>
    <w:basedOn w:val="Normale"/>
    <w:next w:val="Normale"/>
    <w:link w:val="Titolo4Carattere"/>
    <w:qFormat/>
    <w:rsid w:val="00FD3778"/>
    <w:pPr>
      <w:keepNext/>
      <w:keepLines/>
      <w:numPr>
        <w:ilvl w:val="3"/>
        <w:numId w:val="34"/>
      </w:numPr>
      <w:tabs>
        <w:tab w:val="left" w:pos="851"/>
      </w:tabs>
      <w:adjustRightInd w:val="0"/>
      <w:snapToGrid w:val="0"/>
      <w:spacing w:before="240" w:after="60"/>
      <w:ind w:left="851" w:hanging="851"/>
      <w:outlineLvl w:val="3"/>
    </w:pPr>
    <w:rPr>
      <w:rFonts w:eastAsia="Times New Roman"/>
      <w:b/>
      <w:bCs/>
      <w:szCs w:val="28"/>
      <w:lang w:eastAsia="de-CH"/>
    </w:rPr>
  </w:style>
  <w:style w:type="paragraph" w:styleId="Titolo5">
    <w:name w:val="heading 5"/>
    <w:basedOn w:val="Normale"/>
    <w:next w:val="Normale"/>
    <w:link w:val="Titolo5Carattere"/>
    <w:qFormat/>
    <w:rsid w:val="00EC47D2"/>
    <w:pPr>
      <w:keepNext/>
      <w:keepLines/>
      <w:numPr>
        <w:ilvl w:val="4"/>
        <w:numId w:val="34"/>
      </w:numPr>
      <w:tabs>
        <w:tab w:val="left" w:pos="1701"/>
      </w:tabs>
      <w:adjustRightInd w:val="0"/>
      <w:snapToGrid w:val="0"/>
      <w:spacing w:before="240" w:after="60"/>
      <w:ind w:left="1701" w:hanging="1701"/>
      <w:outlineLvl w:val="4"/>
    </w:pPr>
    <w:rPr>
      <w:rFonts w:eastAsia="Times New Roman"/>
      <w:b/>
      <w:bCs/>
      <w:iCs/>
      <w:szCs w:val="26"/>
      <w:lang w:eastAsia="de-CH"/>
    </w:rPr>
  </w:style>
  <w:style w:type="paragraph" w:styleId="Titolo6">
    <w:name w:val="heading 6"/>
    <w:basedOn w:val="Normale"/>
    <w:next w:val="Normale"/>
    <w:link w:val="Titolo6Carattere"/>
    <w:qFormat/>
    <w:rsid w:val="00EC47D2"/>
    <w:pPr>
      <w:keepNext/>
      <w:keepLines/>
      <w:numPr>
        <w:ilvl w:val="5"/>
        <w:numId w:val="34"/>
      </w:numPr>
      <w:tabs>
        <w:tab w:val="left" w:pos="1985"/>
      </w:tabs>
      <w:adjustRightInd w:val="0"/>
      <w:snapToGrid w:val="0"/>
      <w:spacing w:before="240" w:after="60"/>
      <w:ind w:left="1985" w:hanging="1985"/>
      <w:outlineLvl w:val="5"/>
    </w:pPr>
    <w:rPr>
      <w:rFonts w:eastAsia="Times New Roman"/>
      <w:b/>
      <w:bCs/>
      <w:lang w:eastAsia="de-CH"/>
    </w:rPr>
  </w:style>
  <w:style w:type="paragraph" w:styleId="Titolo7">
    <w:name w:val="heading 7"/>
    <w:basedOn w:val="Normale"/>
    <w:next w:val="Normale"/>
    <w:link w:val="Titolo7Carattere"/>
    <w:qFormat/>
    <w:rsid w:val="00EC47D2"/>
    <w:pPr>
      <w:keepNext/>
      <w:keepLines/>
      <w:numPr>
        <w:ilvl w:val="6"/>
        <w:numId w:val="34"/>
      </w:numPr>
      <w:tabs>
        <w:tab w:val="left" w:pos="2268"/>
      </w:tabs>
      <w:adjustRightInd w:val="0"/>
      <w:snapToGrid w:val="0"/>
      <w:spacing w:before="240" w:after="60"/>
      <w:ind w:left="2268" w:hanging="2268"/>
      <w:outlineLvl w:val="6"/>
    </w:pPr>
    <w:rPr>
      <w:rFonts w:eastAsia="Times New Roman"/>
      <w:b/>
      <w:szCs w:val="24"/>
      <w:lang w:eastAsia="de-CH"/>
    </w:rPr>
  </w:style>
  <w:style w:type="paragraph" w:styleId="Titolo8">
    <w:name w:val="heading 8"/>
    <w:basedOn w:val="Normale"/>
    <w:next w:val="Normale"/>
    <w:link w:val="Titolo8Carattere"/>
    <w:qFormat/>
    <w:rsid w:val="00EC47D2"/>
    <w:pPr>
      <w:keepNext/>
      <w:keepLines/>
      <w:numPr>
        <w:ilvl w:val="7"/>
        <w:numId w:val="34"/>
      </w:numPr>
      <w:tabs>
        <w:tab w:val="left" w:pos="2552"/>
      </w:tabs>
      <w:adjustRightInd w:val="0"/>
      <w:snapToGrid w:val="0"/>
      <w:spacing w:before="240" w:after="60"/>
      <w:ind w:left="2552" w:hanging="2552"/>
      <w:outlineLvl w:val="7"/>
    </w:pPr>
    <w:rPr>
      <w:rFonts w:eastAsia="Times New Roman"/>
      <w:b/>
      <w:iCs/>
      <w:szCs w:val="24"/>
      <w:lang w:eastAsia="de-CH"/>
    </w:rPr>
  </w:style>
  <w:style w:type="paragraph" w:styleId="Titolo9">
    <w:name w:val="heading 9"/>
    <w:basedOn w:val="Normale"/>
    <w:next w:val="Normale"/>
    <w:link w:val="Titolo9Carattere"/>
    <w:qFormat/>
    <w:rsid w:val="00EC47D2"/>
    <w:pPr>
      <w:keepNext/>
      <w:keepLines/>
      <w:numPr>
        <w:ilvl w:val="8"/>
        <w:numId w:val="34"/>
      </w:numPr>
      <w:tabs>
        <w:tab w:val="left" w:pos="2835"/>
      </w:tabs>
      <w:adjustRightInd w:val="0"/>
      <w:snapToGrid w:val="0"/>
      <w:spacing w:before="240" w:after="60"/>
      <w:ind w:left="2835" w:hanging="2835"/>
      <w:outlineLvl w:val="8"/>
    </w:pPr>
    <w:rPr>
      <w:rFonts w:eastAsia="Times New Roman" w:cs="Arial"/>
      <w:b/>
      <w:lang w:eastAsia="de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201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02015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02015D"/>
    <w:pPr>
      <w:tabs>
        <w:tab w:val="center" w:pos="4536"/>
        <w:tab w:val="right" w:pos="9072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2015D"/>
    <w:rPr>
      <w:lang w:val="de-CH"/>
    </w:rPr>
  </w:style>
  <w:style w:type="paragraph" w:styleId="Pidipagina">
    <w:name w:val="footer"/>
    <w:basedOn w:val="Normale"/>
    <w:link w:val="PidipaginaCarattere"/>
    <w:uiPriority w:val="99"/>
    <w:unhideWhenUsed/>
    <w:rsid w:val="0002015D"/>
    <w:pPr>
      <w:tabs>
        <w:tab w:val="center" w:pos="4536"/>
        <w:tab w:val="right" w:pos="9072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2015D"/>
    <w:rPr>
      <w:lang w:val="de-CH"/>
    </w:rPr>
  </w:style>
  <w:style w:type="table" w:styleId="Grigliatabella">
    <w:name w:val="Table Grid"/>
    <w:basedOn w:val="Tabellanormale"/>
    <w:uiPriority w:val="59"/>
    <w:rsid w:val="00622912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ensterzeile">
    <w:name w:val="Fensterzeile"/>
    <w:basedOn w:val="Normale"/>
    <w:qFormat/>
    <w:rsid w:val="00BF3DED"/>
    <w:pPr>
      <w:spacing w:line="200" w:lineRule="atLeast"/>
    </w:pPr>
    <w:rPr>
      <w:sz w:val="14"/>
    </w:rPr>
  </w:style>
  <w:style w:type="paragraph" w:customStyle="1" w:styleId="zOawDeliveryOption">
    <w:name w:val="zOawDeliveryOption"/>
    <w:basedOn w:val="Normale"/>
    <w:qFormat/>
    <w:rsid w:val="00BE67DF"/>
    <w:rPr>
      <w:b/>
    </w:rPr>
  </w:style>
  <w:style w:type="paragraph" w:customStyle="1" w:styleId="Recipient">
    <w:name w:val="Recipient"/>
    <w:basedOn w:val="Normale"/>
    <w:qFormat/>
    <w:rsid w:val="00BE67DF"/>
  </w:style>
  <w:style w:type="paragraph" w:customStyle="1" w:styleId="KopfzeileDepartement">
    <w:name w:val="Kopfzeile Departement"/>
    <w:basedOn w:val="Normale"/>
    <w:qFormat/>
    <w:rsid w:val="00BE67DF"/>
    <w:pPr>
      <w:spacing w:line="200" w:lineRule="atLeast"/>
    </w:pPr>
    <w:rPr>
      <w:sz w:val="15"/>
    </w:rPr>
  </w:style>
  <w:style w:type="paragraph" w:customStyle="1" w:styleId="KopfzeileAmt">
    <w:name w:val="Kopfzeile Amt"/>
    <w:basedOn w:val="Normale"/>
    <w:qFormat/>
    <w:rsid w:val="0000597C"/>
    <w:pPr>
      <w:spacing w:line="200" w:lineRule="atLeast"/>
    </w:pPr>
    <w:rPr>
      <w:sz w:val="15"/>
    </w:rPr>
  </w:style>
  <w:style w:type="paragraph" w:customStyle="1" w:styleId="ReferenzFett">
    <w:name w:val="Referenz Fett"/>
    <w:basedOn w:val="Normale"/>
    <w:qFormat/>
    <w:rsid w:val="002A59A5"/>
    <w:pPr>
      <w:spacing w:after="20" w:line="200" w:lineRule="atLeast"/>
    </w:pPr>
    <w:rPr>
      <w:b/>
      <w:sz w:val="15"/>
    </w:rPr>
  </w:style>
  <w:style w:type="paragraph" w:customStyle="1" w:styleId="Referenz">
    <w:name w:val="Referenz"/>
    <w:basedOn w:val="Normale"/>
    <w:qFormat/>
    <w:rsid w:val="004464E3"/>
    <w:pPr>
      <w:spacing w:line="200" w:lineRule="atLeast"/>
    </w:pPr>
    <w:rPr>
      <w:sz w:val="15"/>
    </w:rPr>
  </w:style>
  <w:style w:type="paragraph" w:customStyle="1" w:styleId="Subject">
    <w:name w:val="Subject"/>
    <w:basedOn w:val="Normale"/>
    <w:qFormat/>
    <w:rsid w:val="00257462"/>
    <w:rPr>
      <w:b/>
    </w:rPr>
  </w:style>
  <w:style w:type="paragraph" w:styleId="Paragrafoelenco">
    <w:name w:val="List Paragraph"/>
    <w:basedOn w:val="Normale"/>
    <w:uiPriority w:val="34"/>
    <w:qFormat/>
    <w:rsid w:val="0091548A"/>
    <w:pPr>
      <w:contextualSpacing/>
    </w:pPr>
  </w:style>
  <w:style w:type="character" w:styleId="Collegamentoipertestuale">
    <w:name w:val="Hyperlink"/>
    <w:uiPriority w:val="99"/>
    <w:unhideWhenUsed/>
    <w:rsid w:val="0091548A"/>
    <w:rPr>
      <w:color w:val="0000FF"/>
      <w:u w:val="single"/>
    </w:rPr>
  </w:style>
  <w:style w:type="paragraph" w:customStyle="1" w:styleId="FusszeileKontakt">
    <w:name w:val="FusszeileKontakt"/>
    <w:basedOn w:val="Normale"/>
    <w:qFormat/>
    <w:rsid w:val="0091548A"/>
    <w:pPr>
      <w:spacing w:line="200" w:lineRule="atLeast"/>
    </w:pPr>
    <w:rPr>
      <w:sz w:val="15"/>
    </w:rPr>
  </w:style>
  <w:style w:type="paragraph" w:customStyle="1" w:styleId="Versteckt">
    <w:name w:val="Versteckt"/>
    <w:basedOn w:val="Normale"/>
    <w:qFormat/>
    <w:rsid w:val="00373673"/>
    <w:pPr>
      <w:spacing w:line="20" w:lineRule="exact"/>
    </w:pPr>
    <w:rPr>
      <w:sz w:val="2"/>
    </w:rPr>
  </w:style>
  <w:style w:type="paragraph" w:customStyle="1" w:styleId="Seite">
    <w:name w:val="Seite"/>
    <w:basedOn w:val="Normale"/>
    <w:qFormat/>
    <w:rsid w:val="008166B7"/>
    <w:pPr>
      <w:spacing w:line="200" w:lineRule="atLeast"/>
    </w:pPr>
    <w:rPr>
      <w:sz w:val="14"/>
    </w:rPr>
  </w:style>
  <w:style w:type="paragraph" w:customStyle="1" w:styleId="KopfzeileAbstand">
    <w:name w:val="KopfzeileAbstand"/>
    <w:basedOn w:val="KopfzeileDepartement"/>
    <w:qFormat/>
    <w:rsid w:val="00466549"/>
    <w:pPr>
      <w:spacing w:line="0" w:lineRule="atLeast"/>
    </w:pPr>
    <w:rPr>
      <w:sz w:val="8"/>
    </w:rPr>
  </w:style>
  <w:style w:type="paragraph" w:customStyle="1" w:styleId="zOawRecipient">
    <w:name w:val="zOawRecipient"/>
    <w:basedOn w:val="Normale"/>
    <w:qFormat/>
    <w:rsid w:val="00411FAF"/>
  </w:style>
  <w:style w:type="paragraph" w:customStyle="1" w:styleId="zOawDeliveryOption2">
    <w:name w:val="zOawDeliveryOption2"/>
    <w:basedOn w:val="Normale"/>
    <w:qFormat/>
    <w:rsid w:val="00411FAF"/>
    <w:rPr>
      <w:b/>
    </w:rPr>
  </w:style>
  <w:style w:type="paragraph" w:customStyle="1" w:styleId="KopfzeileAbstandPn">
    <w:name w:val="Kopfzeile Abstand Pn"/>
    <w:basedOn w:val="KopfzeileDepartement"/>
    <w:qFormat/>
    <w:rsid w:val="00D12F52"/>
    <w:pPr>
      <w:spacing w:after="1300"/>
    </w:pPr>
  </w:style>
  <w:style w:type="paragraph" w:styleId="Indicedellefigure">
    <w:name w:val="table of figures"/>
    <w:basedOn w:val="Normale"/>
    <w:next w:val="Normale"/>
    <w:rsid w:val="007E17D3"/>
    <w:pPr>
      <w:adjustRightInd w:val="0"/>
      <w:snapToGrid w:val="0"/>
      <w:spacing w:line="240" w:lineRule="auto"/>
    </w:pPr>
    <w:rPr>
      <w:rFonts w:eastAsia="Times New Roman"/>
      <w:szCs w:val="24"/>
      <w:lang w:eastAsia="de-CH"/>
    </w:rPr>
  </w:style>
  <w:style w:type="paragraph" w:styleId="Formuladiapertura">
    <w:name w:val="Salutation"/>
    <w:basedOn w:val="Normale"/>
    <w:next w:val="Normale"/>
    <w:link w:val="FormuladiaperturaCarattere"/>
    <w:rsid w:val="007E17D3"/>
    <w:pPr>
      <w:keepLines/>
      <w:adjustRightInd w:val="0"/>
      <w:snapToGrid w:val="0"/>
      <w:spacing w:line="240" w:lineRule="auto"/>
    </w:pPr>
    <w:rPr>
      <w:rFonts w:eastAsia="Times New Roman"/>
      <w:szCs w:val="24"/>
      <w:lang w:eastAsia="de-CH"/>
    </w:rPr>
  </w:style>
  <w:style w:type="character" w:customStyle="1" w:styleId="FormuladiaperturaCarattere">
    <w:name w:val="Formula di apertura Carattere"/>
    <w:link w:val="Formuladiapertura"/>
    <w:rsid w:val="007E17D3"/>
    <w:rPr>
      <w:rFonts w:ascii="Arial" w:eastAsia="Times New Roman" w:hAnsi="Arial"/>
      <w:sz w:val="22"/>
      <w:szCs w:val="24"/>
      <w:lang w:val="de-CH" w:eastAsia="de-CH"/>
    </w:rPr>
  </w:style>
  <w:style w:type="paragraph" w:styleId="Didascalia">
    <w:name w:val="caption"/>
    <w:basedOn w:val="Normale"/>
    <w:next w:val="Normale"/>
    <w:qFormat/>
    <w:rsid w:val="007E17D3"/>
    <w:pPr>
      <w:keepLines/>
      <w:adjustRightInd w:val="0"/>
      <w:snapToGrid w:val="0"/>
      <w:spacing w:line="240" w:lineRule="auto"/>
    </w:pPr>
    <w:rPr>
      <w:rFonts w:eastAsia="Times New Roman"/>
      <w:b/>
      <w:bCs/>
      <w:sz w:val="14"/>
      <w:szCs w:val="20"/>
      <w:lang w:eastAsia="de-CH"/>
    </w:rPr>
  </w:style>
  <w:style w:type="character" w:styleId="Collegamentovisitato">
    <w:name w:val="FollowedHyperlink"/>
    <w:rsid w:val="00FD1753"/>
    <w:rPr>
      <w:dstrike w:val="0"/>
      <w:u w:val="none"/>
      <w:vertAlign w:val="baseline"/>
    </w:rPr>
  </w:style>
  <w:style w:type="paragraph" w:styleId="Testodelblocco">
    <w:name w:val="Block Text"/>
    <w:basedOn w:val="Normale"/>
    <w:rsid w:val="007E17D3"/>
    <w:pPr>
      <w:adjustRightInd w:val="0"/>
      <w:snapToGrid w:val="0"/>
      <w:spacing w:line="240" w:lineRule="auto"/>
    </w:pPr>
    <w:rPr>
      <w:rFonts w:eastAsia="Times New Roman"/>
      <w:szCs w:val="24"/>
      <w:lang w:eastAsia="de-CH"/>
    </w:rPr>
  </w:style>
  <w:style w:type="paragraph" w:styleId="Data">
    <w:name w:val="Date"/>
    <w:basedOn w:val="Normale"/>
    <w:next w:val="Normale"/>
    <w:link w:val="DataCarattere"/>
    <w:rsid w:val="007E17D3"/>
    <w:pPr>
      <w:adjustRightInd w:val="0"/>
      <w:snapToGrid w:val="0"/>
      <w:spacing w:line="240" w:lineRule="auto"/>
    </w:pPr>
    <w:rPr>
      <w:rFonts w:eastAsia="Times New Roman"/>
      <w:sz w:val="14"/>
      <w:szCs w:val="24"/>
      <w:lang w:eastAsia="de-CH"/>
    </w:rPr>
  </w:style>
  <w:style w:type="character" w:customStyle="1" w:styleId="DataCarattere">
    <w:name w:val="Data Carattere"/>
    <w:link w:val="Data"/>
    <w:rsid w:val="007E17D3"/>
    <w:rPr>
      <w:rFonts w:ascii="Arial" w:eastAsia="Times New Roman" w:hAnsi="Arial"/>
      <w:sz w:val="14"/>
      <w:szCs w:val="24"/>
      <w:lang w:val="de-CH" w:eastAsia="de-CH"/>
    </w:rPr>
  </w:style>
  <w:style w:type="character" w:customStyle="1" w:styleId="Description">
    <w:name w:val="Description"/>
    <w:rsid w:val="00FD1753"/>
    <w:rPr>
      <w:sz w:val="14"/>
    </w:rPr>
  </w:style>
  <w:style w:type="paragraph" w:customStyle="1" w:styleId="DocumentType">
    <w:name w:val="DocumentType"/>
    <w:basedOn w:val="Normale"/>
    <w:rsid w:val="00F24C1E"/>
    <w:pPr>
      <w:adjustRightInd w:val="0"/>
      <w:snapToGrid w:val="0"/>
    </w:pPr>
    <w:rPr>
      <w:rFonts w:eastAsia="Times New Roman"/>
      <w:b/>
      <w:sz w:val="42"/>
      <w:szCs w:val="24"/>
      <w:lang w:eastAsia="de-CH"/>
    </w:rPr>
  </w:style>
  <w:style w:type="paragraph" w:styleId="Mappadocumento">
    <w:name w:val="Document Map"/>
    <w:basedOn w:val="Normale"/>
    <w:link w:val="MappadocumentoCarattere"/>
    <w:rsid w:val="007E17D3"/>
    <w:pPr>
      <w:adjustRightInd w:val="0"/>
      <w:snapToGrid w:val="0"/>
      <w:spacing w:line="240" w:lineRule="auto"/>
    </w:pPr>
    <w:rPr>
      <w:rFonts w:eastAsia="Times New Roman" w:cs="Tahoma"/>
      <w:szCs w:val="20"/>
      <w:lang w:eastAsia="de-CH"/>
    </w:rPr>
  </w:style>
  <w:style w:type="character" w:customStyle="1" w:styleId="MappadocumentoCarattere">
    <w:name w:val="Mappa documento Carattere"/>
    <w:link w:val="Mappadocumento"/>
    <w:rsid w:val="007E17D3"/>
    <w:rPr>
      <w:rFonts w:ascii="Arial" w:eastAsia="Times New Roman" w:hAnsi="Arial" w:cs="Tahoma"/>
      <w:sz w:val="22"/>
      <w:lang w:val="de-CH" w:eastAsia="de-CH"/>
    </w:rPr>
  </w:style>
  <w:style w:type="paragraph" w:customStyle="1" w:styleId="Enclosures">
    <w:name w:val="Enclosures"/>
    <w:basedOn w:val="Normale"/>
    <w:rsid w:val="007E17D3"/>
    <w:pPr>
      <w:adjustRightInd w:val="0"/>
      <w:snapToGrid w:val="0"/>
      <w:spacing w:line="240" w:lineRule="auto"/>
    </w:pPr>
    <w:rPr>
      <w:rFonts w:eastAsia="Times New Roman"/>
      <w:szCs w:val="24"/>
      <w:lang w:eastAsia="de-CH"/>
    </w:rPr>
  </w:style>
  <w:style w:type="paragraph" w:customStyle="1" w:styleId="EnclosuresFristLine">
    <w:name w:val="Enclosures Frist Line"/>
    <w:basedOn w:val="Enclosures"/>
    <w:next w:val="Enclosures"/>
    <w:rsid w:val="00FD1753"/>
    <w:pPr>
      <w:spacing w:before="400"/>
    </w:pPr>
  </w:style>
  <w:style w:type="paragraph" w:styleId="Testonotadichiusura">
    <w:name w:val="endnote text"/>
    <w:basedOn w:val="Normale"/>
    <w:link w:val="TestonotadichiusuraCarattere"/>
    <w:rsid w:val="007E17D3"/>
    <w:pPr>
      <w:adjustRightInd w:val="0"/>
      <w:snapToGrid w:val="0"/>
      <w:spacing w:line="240" w:lineRule="auto"/>
    </w:pPr>
    <w:rPr>
      <w:rFonts w:eastAsia="Times New Roman"/>
      <w:sz w:val="14"/>
      <w:szCs w:val="20"/>
      <w:lang w:eastAsia="de-CH"/>
    </w:rPr>
  </w:style>
  <w:style w:type="character" w:customStyle="1" w:styleId="TestonotadichiusuraCarattere">
    <w:name w:val="Testo nota di chiusura Carattere"/>
    <w:link w:val="Testonotadichiusura"/>
    <w:rsid w:val="007E17D3"/>
    <w:rPr>
      <w:rFonts w:ascii="Arial" w:eastAsia="Times New Roman" w:hAnsi="Arial"/>
      <w:sz w:val="14"/>
      <w:lang w:val="de-CH" w:eastAsia="de-CH"/>
    </w:rPr>
  </w:style>
  <w:style w:type="character" w:styleId="Rimandonotadichiusura">
    <w:name w:val="endnote reference"/>
    <w:rsid w:val="00FD1753"/>
    <w:rPr>
      <w:vertAlign w:val="superscript"/>
    </w:rPr>
  </w:style>
  <w:style w:type="character" w:styleId="Enfasigrassetto">
    <w:name w:val="Strong"/>
    <w:qFormat/>
    <w:rsid w:val="007E17D3"/>
    <w:rPr>
      <w:rFonts w:ascii="Arial" w:hAnsi="Arial"/>
      <w:b/>
      <w:bCs/>
    </w:rPr>
  </w:style>
  <w:style w:type="paragraph" w:styleId="Intestazionenota">
    <w:name w:val="Note Heading"/>
    <w:basedOn w:val="Normale"/>
    <w:next w:val="Normale"/>
    <w:link w:val="IntestazionenotaCarattere"/>
    <w:rsid w:val="007E17D3"/>
    <w:pPr>
      <w:adjustRightInd w:val="0"/>
      <w:snapToGrid w:val="0"/>
      <w:spacing w:line="240" w:lineRule="auto"/>
    </w:pPr>
    <w:rPr>
      <w:rFonts w:eastAsia="Times New Roman"/>
      <w:szCs w:val="24"/>
      <w:lang w:eastAsia="de-CH"/>
    </w:rPr>
  </w:style>
  <w:style w:type="character" w:customStyle="1" w:styleId="IntestazionenotaCarattere">
    <w:name w:val="Intestazione nota Carattere"/>
    <w:link w:val="Intestazionenota"/>
    <w:rsid w:val="007E17D3"/>
    <w:rPr>
      <w:rFonts w:ascii="Arial" w:eastAsia="Times New Roman" w:hAnsi="Arial"/>
      <w:sz w:val="22"/>
      <w:szCs w:val="24"/>
      <w:lang w:val="de-CH" w:eastAsia="de-CH"/>
    </w:rPr>
  </w:style>
  <w:style w:type="paragraph" w:styleId="Testonotaapidipagina">
    <w:name w:val="footnote text"/>
    <w:basedOn w:val="Normale"/>
    <w:link w:val="TestonotaapidipaginaCarattere"/>
    <w:rsid w:val="007E17D3"/>
    <w:pPr>
      <w:adjustRightInd w:val="0"/>
      <w:snapToGrid w:val="0"/>
      <w:spacing w:line="240" w:lineRule="auto"/>
    </w:pPr>
    <w:rPr>
      <w:rFonts w:eastAsia="Times New Roman"/>
      <w:sz w:val="14"/>
      <w:szCs w:val="20"/>
      <w:lang w:eastAsia="de-CH"/>
    </w:rPr>
  </w:style>
  <w:style w:type="character" w:customStyle="1" w:styleId="TestonotaapidipaginaCarattere">
    <w:name w:val="Testo nota a piè di pagina Carattere"/>
    <w:link w:val="Testonotaapidipagina"/>
    <w:rsid w:val="007E17D3"/>
    <w:rPr>
      <w:rFonts w:ascii="Arial" w:eastAsia="Times New Roman" w:hAnsi="Arial"/>
      <w:sz w:val="14"/>
      <w:lang w:val="de-CH" w:eastAsia="de-CH"/>
    </w:rPr>
  </w:style>
  <w:style w:type="character" w:styleId="Rimandonotaapidipagina">
    <w:name w:val="footnote reference"/>
    <w:rsid w:val="00FD1753"/>
    <w:rPr>
      <w:vertAlign w:val="superscript"/>
    </w:rPr>
  </w:style>
  <w:style w:type="paragraph" w:styleId="Formuladichiusura">
    <w:name w:val="Closing"/>
    <w:basedOn w:val="Normale"/>
    <w:link w:val="FormuladichiusuraCarattere"/>
    <w:rsid w:val="007E17D3"/>
    <w:pPr>
      <w:keepNext/>
      <w:keepLines/>
      <w:adjustRightInd w:val="0"/>
      <w:snapToGrid w:val="0"/>
      <w:spacing w:line="240" w:lineRule="auto"/>
    </w:pPr>
    <w:rPr>
      <w:rFonts w:eastAsia="Times New Roman"/>
      <w:szCs w:val="24"/>
      <w:lang w:eastAsia="de-CH"/>
    </w:rPr>
  </w:style>
  <w:style w:type="character" w:customStyle="1" w:styleId="FormuladichiusuraCarattere">
    <w:name w:val="Formula di chiusura Carattere"/>
    <w:link w:val="Formuladichiusura"/>
    <w:rsid w:val="007E17D3"/>
    <w:rPr>
      <w:rFonts w:ascii="Arial" w:eastAsia="Times New Roman" w:hAnsi="Arial"/>
      <w:sz w:val="22"/>
      <w:szCs w:val="24"/>
      <w:lang w:val="de-CH" w:eastAsia="de-CH"/>
    </w:rPr>
  </w:style>
  <w:style w:type="character" w:styleId="Enfasicorsivo">
    <w:name w:val="Emphasis"/>
    <w:qFormat/>
    <w:rsid w:val="00FD1753"/>
    <w:rPr>
      <w:b/>
      <w:iCs/>
    </w:rPr>
  </w:style>
  <w:style w:type="paragraph" w:styleId="IndirizzoHTML">
    <w:name w:val="HTML Address"/>
    <w:basedOn w:val="Normale"/>
    <w:link w:val="IndirizzoHTMLCarattere"/>
    <w:rsid w:val="007E17D3"/>
    <w:pPr>
      <w:adjustRightInd w:val="0"/>
      <w:snapToGrid w:val="0"/>
      <w:spacing w:line="240" w:lineRule="auto"/>
    </w:pPr>
    <w:rPr>
      <w:rFonts w:eastAsia="Times New Roman"/>
      <w:iCs/>
      <w:szCs w:val="24"/>
      <w:lang w:eastAsia="de-CH"/>
    </w:rPr>
  </w:style>
  <w:style w:type="character" w:customStyle="1" w:styleId="IndirizzoHTMLCarattere">
    <w:name w:val="Indirizzo HTML Carattere"/>
    <w:link w:val="IndirizzoHTML"/>
    <w:rsid w:val="007E17D3"/>
    <w:rPr>
      <w:rFonts w:ascii="Arial" w:eastAsia="Times New Roman" w:hAnsi="Arial"/>
      <w:iCs/>
      <w:sz w:val="22"/>
      <w:szCs w:val="24"/>
      <w:lang w:val="de-CH" w:eastAsia="de-CH"/>
    </w:rPr>
  </w:style>
  <w:style w:type="character" w:styleId="EsempioHTML">
    <w:name w:val="HTML Sample"/>
    <w:rsid w:val="007E17D3"/>
    <w:rPr>
      <w:rFonts w:ascii="Arial" w:hAnsi="Arial" w:cs="Courier New"/>
      <w:sz w:val="22"/>
    </w:rPr>
  </w:style>
  <w:style w:type="character" w:styleId="CodiceHTML">
    <w:name w:val="HTML Code"/>
    <w:rsid w:val="007E17D3"/>
    <w:rPr>
      <w:rFonts w:ascii="Arial" w:hAnsi="Arial" w:cs="Courier New"/>
      <w:sz w:val="22"/>
      <w:szCs w:val="20"/>
    </w:rPr>
  </w:style>
  <w:style w:type="character" w:styleId="DefinizioneHTML">
    <w:name w:val="HTML Definition"/>
    <w:rsid w:val="007E17D3"/>
    <w:rPr>
      <w:rFonts w:ascii="Arial" w:hAnsi="Arial"/>
      <w:iCs/>
    </w:rPr>
  </w:style>
  <w:style w:type="character" w:styleId="MacchinadascrivereHTML">
    <w:name w:val="HTML Typewriter"/>
    <w:rsid w:val="007E17D3"/>
    <w:rPr>
      <w:rFonts w:ascii="Arial" w:hAnsi="Arial" w:cs="Courier New"/>
      <w:sz w:val="20"/>
      <w:szCs w:val="20"/>
    </w:rPr>
  </w:style>
  <w:style w:type="character" w:styleId="TastieraHTML">
    <w:name w:val="HTML Keyboard"/>
    <w:rsid w:val="007E17D3"/>
    <w:rPr>
      <w:rFonts w:ascii="Arial" w:hAnsi="Arial" w:cs="Courier New"/>
      <w:sz w:val="22"/>
      <w:szCs w:val="20"/>
    </w:rPr>
  </w:style>
  <w:style w:type="character" w:styleId="VariabileHTML">
    <w:name w:val="HTML Variable"/>
    <w:rsid w:val="00FD1753"/>
    <w:rPr>
      <w:iCs/>
    </w:rPr>
  </w:style>
  <w:style w:type="paragraph" w:styleId="PreformattatoHTML">
    <w:name w:val="HTML Preformatted"/>
    <w:basedOn w:val="Normale"/>
    <w:link w:val="PreformattatoHTMLCarattere"/>
    <w:rsid w:val="007E17D3"/>
    <w:pPr>
      <w:adjustRightInd w:val="0"/>
      <w:snapToGrid w:val="0"/>
      <w:spacing w:line="240" w:lineRule="auto"/>
    </w:pPr>
    <w:rPr>
      <w:rFonts w:eastAsia="Times New Roman" w:cs="Courier New"/>
      <w:szCs w:val="20"/>
      <w:lang w:eastAsia="de-CH"/>
    </w:rPr>
  </w:style>
  <w:style w:type="character" w:customStyle="1" w:styleId="PreformattatoHTMLCarattere">
    <w:name w:val="Preformattato HTML Carattere"/>
    <w:link w:val="PreformattatoHTML"/>
    <w:rsid w:val="007E17D3"/>
    <w:rPr>
      <w:rFonts w:ascii="Arial" w:eastAsia="Times New Roman" w:hAnsi="Arial" w:cs="Courier New"/>
      <w:sz w:val="22"/>
      <w:lang w:val="de-CH" w:eastAsia="de-CH"/>
    </w:rPr>
  </w:style>
  <w:style w:type="character" w:styleId="CitazioneHTML">
    <w:name w:val="HTML Cite"/>
    <w:rsid w:val="00FD1753"/>
    <w:rPr>
      <w:iCs/>
    </w:rPr>
  </w:style>
  <w:style w:type="paragraph" w:styleId="Indice1">
    <w:name w:val="index 1"/>
    <w:basedOn w:val="Normale"/>
    <w:next w:val="Normale"/>
    <w:autoRedefine/>
    <w:rsid w:val="007E17D3"/>
    <w:pPr>
      <w:adjustRightInd w:val="0"/>
      <w:snapToGrid w:val="0"/>
      <w:spacing w:line="240" w:lineRule="auto"/>
      <w:ind w:left="284" w:hanging="284"/>
    </w:pPr>
    <w:rPr>
      <w:rFonts w:eastAsia="Times New Roman"/>
      <w:szCs w:val="24"/>
      <w:lang w:eastAsia="de-CH"/>
    </w:rPr>
  </w:style>
  <w:style w:type="paragraph" w:styleId="Indice2">
    <w:name w:val="index 2"/>
    <w:basedOn w:val="Normale"/>
    <w:next w:val="Normale"/>
    <w:autoRedefine/>
    <w:rsid w:val="007E17D3"/>
    <w:pPr>
      <w:adjustRightInd w:val="0"/>
      <w:snapToGrid w:val="0"/>
      <w:spacing w:line="240" w:lineRule="auto"/>
      <w:ind w:left="568" w:hanging="284"/>
    </w:pPr>
    <w:rPr>
      <w:rFonts w:eastAsia="Times New Roman"/>
      <w:szCs w:val="24"/>
      <w:lang w:eastAsia="de-CH"/>
    </w:rPr>
  </w:style>
  <w:style w:type="paragraph" w:styleId="Indice3">
    <w:name w:val="index 3"/>
    <w:basedOn w:val="Normale"/>
    <w:next w:val="Normale"/>
    <w:autoRedefine/>
    <w:rsid w:val="007E17D3"/>
    <w:pPr>
      <w:adjustRightInd w:val="0"/>
      <w:snapToGrid w:val="0"/>
      <w:spacing w:line="240" w:lineRule="auto"/>
      <w:ind w:left="851" w:hanging="284"/>
    </w:pPr>
    <w:rPr>
      <w:rFonts w:eastAsia="Times New Roman"/>
      <w:szCs w:val="24"/>
      <w:lang w:eastAsia="de-CH"/>
    </w:rPr>
  </w:style>
  <w:style w:type="paragraph" w:styleId="Indice4">
    <w:name w:val="index 4"/>
    <w:basedOn w:val="Normale"/>
    <w:next w:val="Normale"/>
    <w:autoRedefine/>
    <w:rsid w:val="007E17D3"/>
    <w:pPr>
      <w:adjustRightInd w:val="0"/>
      <w:snapToGrid w:val="0"/>
      <w:spacing w:line="240" w:lineRule="auto"/>
      <w:ind w:left="1135" w:hanging="284"/>
    </w:pPr>
    <w:rPr>
      <w:rFonts w:eastAsia="Times New Roman"/>
      <w:szCs w:val="24"/>
      <w:lang w:eastAsia="de-CH"/>
    </w:rPr>
  </w:style>
  <w:style w:type="paragraph" w:styleId="Indice5">
    <w:name w:val="index 5"/>
    <w:basedOn w:val="Normale"/>
    <w:next w:val="Normale"/>
    <w:autoRedefine/>
    <w:rsid w:val="007E17D3"/>
    <w:pPr>
      <w:adjustRightInd w:val="0"/>
      <w:snapToGrid w:val="0"/>
      <w:spacing w:line="240" w:lineRule="auto"/>
      <w:ind w:left="1418" w:hanging="284"/>
    </w:pPr>
    <w:rPr>
      <w:rFonts w:eastAsia="Times New Roman"/>
      <w:szCs w:val="24"/>
      <w:lang w:eastAsia="de-CH"/>
    </w:rPr>
  </w:style>
  <w:style w:type="paragraph" w:styleId="Indice6">
    <w:name w:val="index 6"/>
    <w:basedOn w:val="Normale"/>
    <w:next w:val="Normale"/>
    <w:autoRedefine/>
    <w:rsid w:val="007E17D3"/>
    <w:pPr>
      <w:adjustRightInd w:val="0"/>
      <w:snapToGrid w:val="0"/>
      <w:spacing w:line="240" w:lineRule="auto"/>
      <w:ind w:left="1702" w:hanging="284"/>
    </w:pPr>
    <w:rPr>
      <w:rFonts w:eastAsia="Times New Roman"/>
      <w:szCs w:val="24"/>
      <w:lang w:eastAsia="de-CH"/>
    </w:rPr>
  </w:style>
  <w:style w:type="paragraph" w:styleId="Indice7">
    <w:name w:val="index 7"/>
    <w:basedOn w:val="Normale"/>
    <w:next w:val="Normale"/>
    <w:autoRedefine/>
    <w:rsid w:val="007E17D3"/>
    <w:pPr>
      <w:adjustRightInd w:val="0"/>
      <w:snapToGrid w:val="0"/>
      <w:spacing w:line="240" w:lineRule="auto"/>
      <w:ind w:left="1985" w:hanging="284"/>
    </w:pPr>
    <w:rPr>
      <w:rFonts w:eastAsia="Times New Roman"/>
      <w:szCs w:val="24"/>
      <w:lang w:eastAsia="de-CH"/>
    </w:rPr>
  </w:style>
  <w:style w:type="paragraph" w:styleId="Indice8">
    <w:name w:val="index 8"/>
    <w:basedOn w:val="Normale"/>
    <w:next w:val="Normale"/>
    <w:autoRedefine/>
    <w:rsid w:val="007E17D3"/>
    <w:pPr>
      <w:adjustRightInd w:val="0"/>
      <w:snapToGrid w:val="0"/>
      <w:spacing w:line="240" w:lineRule="auto"/>
      <w:ind w:left="2269" w:hanging="284"/>
    </w:pPr>
    <w:rPr>
      <w:rFonts w:eastAsia="Times New Roman"/>
      <w:szCs w:val="24"/>
      <w:lang w:eastAsia="de-CH"/>
    </w:rPr>
  </w:style>
  <w:style w:type="paragraph" w:styleId="Indice9">
    <w:name w:val="index 9"/>
    <w:basedOn w:val="Normale"/>
    <w:next w:val="Normale"/>
    <w:autoRedefine/>
    <w:rsid w:val="007E17D3"/>
    <w:pPr>
      <w:adjustRightInd w:val="0"/>
      <w:snapToGrid w:val="0"/>
      <w:spacing w:line="240" w:lineRule="auto"/>
      <w:ind w:left="2552" w:hanging="284"/>
    </w:pPr>
    <w:rPr>
      <w:rFonts w:eastAsia="Times New Roman"/>
      <w:szCs w:val="24"/>
      <w:lang w:eastAsia="de-CH"/>
    </w:rPr>
  </w:style>
  <w:style w:type="paragraph" w:styleId="Titoloindice">
    <w:name w:val="index heading"/>
    <w:basedOn w:val="Normale"/>
    <w:next w:val="Indice1"/>
    <w:rsid w:val="007E17D3"/>
    <w:pPr>
      <w:keepNext/>
      <w:keepLines/>
      <w:adjustRightInd w:val="0"/>
      <w:snapToGrid w:val="0"/>
      <w:spacing w:line="240" w:lineRule="auto"/>
    </w:pPr>
    <w:rPr>
      <w:rFonts w:eastAsia="Times New Roman" w:cs="Arial"/>
      <w:b/>
      <w:bCs/>
      <w:szCs w:val="24"/>
      <w:lang w:eastAsia="de-CH"/>
    </w:rPr>
  </w:style>
  <w:style w:type="paragraph" w:customStyle="1" w:styleId="Introduction">
    <w:name w:val="Introduction"/>
    <w:basedOn w:val="Normale"/>
    <w:next w:val="Normale"/>
    <w:rsid w:val="007E17D3"/>
    <w:pPr>
      <w:keepNext/>
      <w:keepLines/>
      <w:adjustRightInd w:val="0"/>
      <w:snapToGrid w:val="0"/>
      <w:spacing w:line="240" w:lineRule="auto"/>
    </w:pPr>
    <w:rPr>
      <w:rFonts w:eastAsia="Times New Roman"/>
      <w:szCs w:val="24"/>
      <w:lang w:eastAsia="de-CH"/>
    </w:rPr>
  </w:style>
  <w:style w:type="character" w:customStyle="1" w:styleId="Italic">
    <w:name w:val="Italic"/>
    <w:rsid w:val="00FD1753"/>
    <w:rPr>
      <w:i/>
      <w:lang w:val="en-GB"/>
    </w:rPr>
  </w:style>
  <w:style w:type="paragraph" w:styleId="Testocommento">
    <w:name w:val="annotation text"/>
    <w:basedOn w:val="Normale"/>
    <w:link w:val="TestocommentoCarattere"/>
    <w:rsid w:val="007E17D3"/>
    <w:pPr>
      <w:adjustRightInd w:val="0"/>
      <w:snapToGrid w:val="0"/>
      <w:spacing w:line="240" w:lineRule="auto"/>
    </w:pPr>
    <w:rPr>
      <w:rFonts w:eastAsia="Times New Roman"/>
      <w:sz w:val="14"/>
      <w:szCs w:val="20"/>
      <w:lang w:eastAsia="de-CH"/>
    </w:rPr>
  </w:style>
  <w:style w:type="character" w:customStyle="1" w:styleId="TestocommentoCarattere">
    <w:name w:val="Testo commento Carattere"/>
    <w:link w:val="Testocommento"/>
    <w:rsid w:val="007E17D3"/>
    <w:rPr>
      <w:rFonts w:ascii="Arial" w:eastAsia="Times New Roman" w:hAnsi="Arial"/>
      <w:sz w:val="14"/>
      <w:lang w:val="de-CH" w:eastAsia="de-CH"/>
    </w:rPr>
  </w:style>
  <w:style w:type="paragraph" w:styleId="Soggettocommento">
    <w:name w:val="annotation subject"/>
    <w:basedOn w:val="Testocommento"/>
    <w:next w:val="Testocommento"/>
    <w:link w:val="SoggettocommentoCarattere"/>
    <w:rsid w:val="00FD1753"/>
    <w:rPr>
      <w:b/>
      <w:bCs/>
    </w:rPr>
  </w:style>
  <w:style w:type="character" w:customStyle="1" w:styleId="SoggettocommentoCarattere">
    <w:name w:val="Soggetto commento Carattere"/>
    <w:link w:val="Soggettocommento"/>
    <w:rsid w:val="00FD1753"/>
    <w:rPr>
      <w:rFonts w:ascii="Arial" w:eastAsia="Times New Roman" w:hAnsi="Arial"/>
      <w:b/>
      <w:bCs/>
      <w:sz w:val="14"/>
      <w:lang w:val="de-CH" w:eastAsia="de-CH"/>
    </w:rPr>
  </w:style>
  <w:style w:type="character" w:styleId="Rimandocommento">
    <w:name w:val="annotation reference"/>
    <w:rsid w:val="00FD1753"/>
    <w:rPr>
      <w:sz w:val="14"/>
      <w:szCs w:val="16"/>
    </w:rPr>
  </w:style>
  <w:style w:type="paragraph" w:styleId="Elenco">
    <w:name w:val="List"/>
    <w:basedOn w:val="Normale"/>
    <w:rsid w:val="007E17D3"/>
    <w:pPr>
      <w:adjustRightInd w:val="0"/>
      <w:snapToGrid w:val="0"/>
      <w:spacing w:line="240" w:lineRule="auto"/>
      <w:ind w:left="283" w:hanging="283"/>
    </w:pPr>
    <w:rPr>
      <w:rFonts w:eastAsia="Times New Roman"/>
      <w:szCs w:val="24"/>
      <w:lang w:eastAsia="de-CH"/>
    </w:rPr>
  </w:style>
  <w:style w:type="paragraph" w:styleId="Elenco2">
    <w:name w:val="List 2"/>
    <w:basedOn w:val="Normale"/>
    <w:rsid w:val="007E17D3"/>
    <w:pPr>
      <w:adjustRightInd w:val="0"/>
      <w:snapToGrid w:val="0"/>
      <w:spacing w:line="240" w:lineRule="auto"/>
      <w:ind w:left="566" w:hanging="283"/>
    </w:pPr>
    <w:rPr>
      <w:rFonts w:eastAsia="Times New Roman"/>
      <w:szCs w:val="24"/>
      <w:lang w:eastAsia="de-CH"/>
    </w:rPr>
  </w:style>
  <w:style w:type="paragraph" w:styleId="Elenco3">
    <w:name w:val="List 3"/>
    <w:basedOn w:val="Normale"/>
    <w:rsid w:val="007E17D3"/>
    <w:pPr>
      <w:adjustRightInd w:val="0"/>
      <w:snapToGrid w:val="0"/>
      <w:spacing w:line="240" w:lineRule="auto"/>
      <w:ind w:left="849" w:hanging="283"/>
    </w:pPr>
    <w:rPr>
      <w:rFonts w:eastAsia="Times New Roman"/>
      <w:szCs w:val="24"/>
      <w:lang w:eastAsia="de-CH"/>
    </w:rPr>
  </w:style>
  <w:style w:type="paragraph" w:styleId="Elenco4">
    <w:name w:val="List 4"/>
    <w:basedOn w:val="Normale"/>
    <w:rsid w:val="007E17D3"/>
    <w:pPr>
      <w:adjustRightInd w:val="0"/>
      <w:snapToGrid w:val="0"/>
      <w:spacing w:line="240" w:lineRule="auto"/>
      <w:ind w:left="1132" w:hanging="283"/>
    </w:pPr>
    <w:rPr>
      <w:rFonts w:eastAsia="Times New Roman"/>
      <w:szCs w:val="24"/>
      <w:lang w:eastAsia="de-CH"/>
    </w:rPr>
  </w:style>
  <w:style w:type="paragraph" w:styleId="Elenco5">
    <w:name w:val="List 5"/>
    <w:basedOn w:val="Normale"/>
    <w:rsid w:val="007E17D3"/>
    <w:pPr>
      <w:adjustRightInd w:val="0"/>
      <w:snapToGrid w:val="0"/>
      <w:spacing w:line="240" w:lineRule="auto"/>
      <w:ind w:left="1415" w:hanging="283"/>
    </w:pPr>
    <w:rPr>
      <w:rFonts w:eastAsia="Times New Roman"/>
      <w:szCs w:val="24"/>
      <w:lang w:eastAsia="de-CH"/>
    </w:rPr>
  </w:style>
  <w:style w:type="paragraph" w:customStyle="1" w:styleId="ListWithCheckboxes">
    <w:name w:val="ListWithCheckboxes"/>
    <w:basedOn w:val="Normale"/>
    <w:rsid w:val="002E0B50"/>
    <w:pPr>
      <w:numPr>
        <w:numId w:val="6"/>
      </w:numPr>
      <w:adjustRightInd w:val="0"/>
      <w:snapToGrid w:val="0"/>
    </w:pPr>
    <w:rPr>
      <w:rFonts w:eastAsia="Times New Roman"/>
      <w:szCs w:val="24"/>
      <w:lang w:eastAsia="de-CH"/>
    </w:rPr>
  </w:style>
  <w:style w:type="paragraph" w:customStyle="1" w:styleId="ListWithLetters">
    <w:name w:val="ListWithLetters"/>
    <w:basedOn w:val="Normale"/>
    <w:rsid w:val="002E0B50"/>
    <w:pPr>
      <w:numPr>
        <w:numId w:val="7"/>
      </w:numPr>
      <w:adjustRightInd w:val="0"/>
      <w:snapToGrid w:val="0"/>
    </w:pPr>
    <w:rPr>
      <w:rFonts w:eastAsia="Times New Roman"/>
      <w:szCs w:val="24"/>
      <w:lang w:eastAsia="de-CH"/>
    </w:rPr>
  </w:style>
  <w:style w:type="paragraph" w:customStyle="1" w:styleId="ListWithNumbers">
    <w:name w:val="ListWithNumbers"/>
    <w:basedOn w:val="Normale"/>
    <w:rsid w:val="002E0B50"/>
    <w:pPr>
      <w:numPr>
        <w:numId w:val="8"/>
      </w:numPr>
      <w:adjustRightInd w:val="0"/>
      <w:snapToGrid w:val="0"/>
    </w:pPr>
    <w:rPr>
      <w:rFonts w:eastAsia="Times New Roman"/>
      <w:szCs w:val="24"/>
      <w:lang w:eastAsia="de-CH"/>
    </w:rPr>
  </w:style>
  <w:style w:type="paragraph" w:customStyle="1" w:styleId="ListWithSymbols">
    <w:name w:val="ListWithSymbols"/>
    <w:basedOn w:val="Normale"/>
    <w:rsid w:val="002E0B50"/>
    <w:pPr>
      <w:numPr>
        <w:numId w:val="10"/>
      </w:numPr>
      <w:adjustRightInd w:val="0"/>
      <w:snapToGrid w:val="0"/>
    </w:pPr>
    <w:rPr>
      <w:rFonts w:eastAsia="Times New Roman"/>
      <w:szCs w:val="24"/>
      <w:lang w:eastAsia="de-CH"/>
    </w:rPr>
  </w:style>
  <w:style w:type="paragraph" w:styleId="Testomacro">
    <w:name w:val="macro"/>
    <w:link w:val="TestomacroCarattere"/>
    <w:rsid w:val="007E17D3"/>
    <w:rPr>
      <w:rFonts w:ascii="Arial" w:eastAsia="Times New Roman" w:hAnsi="Arial" w:cs="Courier New"/>
      <w:sz w:val="22"/>
      <w:lang w:val="de-CH" w:eastAsia="de-CH"/>
    </w:rPr>
  </w:style>
  <w:style w:type="character" w:customStyle="1" w:styleId="TestomacroCarattere">
    <w:name w:val="Testo macro Carattere"/>
    <w:link w:val="Testomacro"/>
    <w:rsid w:val="007E17D3"/>
    <w:rPr>
      <w:rFonts w:ascii="Arial" w:eastAsia="Times New Roman" w:hAnsi="Arial" w:cs="Courier New"/>
      <w:sz w:val="22"/>
      <w:lang w:val="de-CH" w:eastAsia="de-CH"/>
    </w:rPr>
  </w:style>
  <w:style w:type="paragraph" w:customStyle="1" w:styleId="MinutesItem">
    <w:name w:val="MinutesItem"/>
    <w:basedOn w:val="Normale"/>
    <w:rsid w:val="007E17D3"/>
    <w:pPr>
      <w:tabs>
        <w:tab w:val="right" w:pos="9356"/>
      </w:tabs>
      <w:adjustRightInd w:val="0"/>
      <w:snapToGrid w:val="0"/>
      <w:spacing w:line="240" w:lineRule="auto"/>
      <w:ind w:right="2268"/>
    </w:pPr>
    <w:rPr>
      <w:rFonts w:eastAsia="Times New Roman"/>
      <w:szCs w:val="24"/>
      <w:lang w:eastAsia="de-CH"/>
    </w:rPr>
  </w:style>
  <w:style w:type="paragraph" w:customStyle="1" w:styleId="MinutesTitle">
    <w:name w:val="MinutesTitle"/>
    <w:basedOn w:val="Normale"/>
    <w:next w:val="MinutesItem"/>
    <w:rsid w:val="007E17D3"/>
    <w:pPr>
      <w:tabs>
        <w:tab w:val="right" w:pos="9356"/>
      </w:tabs>
      <w:adjustRightInd w:val="0"/>
      <w:snapToGrid w:val="0"/>
      <w:spacing w:line="240" w:lineRule="auto"/>
      <w:ind w:right="2268"/>
    </w:pPr>
    <w:rPr>
      <w:rFonts w:eastAsia="Times New Roman"/>
      <w:b/>
      <w:szCs w:val="24"/>
      <w:lang w:eastAsia="de-CH"/>
    </w:rPr>
  </w:style>
  <w:style w:type="paragraph" w:styleId="Intestazionemessaggio">
    <w:name w:val="Message Header"/>
    <w:basedOn w:val="Normale"/>
    <w:link w:val="IntestazionemessaggioCarattere"/>
    <w:rsid w:val="007E17D3"/>
    <w:pPr>
      <w:adjustRightInd w:val="0"/>
      <w:snapToGrid w:val="0"/>
      <w:spacing w:line="240" w:lineRule="auto"/>
    </w:pPr>
    <w:rPr>
      <w:rFonts w:eastAsia="Times New Roman" w:cs="Arial"/>
      <w:b/>
      <w:szCs w:val="24"/>
      <w:lang w:eastAsia="de-CH"/>
    </w:rPr>
  </w:style>
  <w:style w:type="character" w:customStyle="1" w:styleId="IntestazionemessaggioCarattere">
    <w:name w:val="Intestazione messaggio Carattere"/>
    <w:link w:val="Intestazionemessaggio"/>
    <w:rsid w:val="007E17D3"/>
    <w:rPr>
      <w:rFonts w:ascii="Arial" w:eastAsia="Times New Roman" w:hAnsi="Arial" w:cs="Arial"/>
      <w:b/>
      <w:sz w:val="22"/>
      <w:szCs w:val="24"/>
      <w:lang w:val="de-CH" w:eastAsia="de-CH"/>
    </w:rPr>
  </w:style>
  <w:style w:type="paragraph" w:customStyle="1" w:styleId="NormalKeepTogether">
    <w:name w:val="NormalKeepTogether"/>
    <w:basedOn w:val="Normale"/>
    <w:rsid w:val="009B7B05"/>
    <w:pPr>
      <w:keepNext/>
      <w:keepLines/>
      <w:adjustRightInd w:val="0"/>
      <w:snapToGrid w:val="0"/>
    </w:pPr>
    <w:rPr>
      <w:rFonts w:eastAsia="Times New Roman"/>
      <w:szCs w:val="24"/>
      <w:lang w:val="en-GB" w:eastAsia="de-CH"/>
    </w:rPr>
  </w:style>
  <w:style w:type="paragraph" w:styleId="Testonormale">
    <w:name w:val="Plain Text"/>
    <w:basedOn w:val="Normale"/>
    <w:link w:val="TestonormaleCarattere"/>
    <w:rsid w:val="007E17D3"/>
    <w:pPr>
      <w:adjustRightInd w:val="0"/>
      <w:snapToGrid w:val="0"/>
      <w:spacing w:line="240" w:lineRule="auto"/>
    </w:pPr>
    <w:rPr>
      <w:rFonts w:eastAsia="Times New Roman" w:cs="Courier New"/>
      <w:szCs w:val="20"/>
      <w:lang w:eastAsia="de-CH"/>
    </w:rPr>
  </w:style>
  <w:style w:type="character" w:customStyle="1" w:styleId="TestonormaleCarattere">
    <w:name w:val="Testo normale Carattere"/>
    <w:link w:val="Testonormale"/>
    <w:rsid w:val="007E17D3"/>
    <w:rPr>
      <w:rFonts w:ascii="Arial" w:eastAsia="Times New Roman" w:hAnsi="Arial" w:cs="Courier New"/>
      <w:sz w:val="22"/>
      <w:lang w:val="de-CH" w:eastAsia="de-CH"/>
    </w:rPr>
  </w:style>
  <w:style w:type="paragraph" w:customStyle="1" w:styleId="OutputprofileText">
    <w:name w:val="OutputprofileText"/>
    <w:basedOn w:val="Normale"/>
    <w:rsid w:val="007E17D3"/>
    <w:pPr>
      <w:keepLines/>
      <w:adjustRightInd w:val="0"/>
      <w:snapToGrid w:val="0"/>
      <w:spacing w:line="240" w:lineRule="auto"/>
    </w:pPr>
    <w:rPr>
      <w:rFonts w:eastAsia="Times New Roman"/>
      <w:sz w:val="14"/>
      <w:szCs w:val="24"/>
      <w:lang w:eastAsia="de-CH"/>
    </w:rPr>
  </w:style>
  <w:style w:type="paragraph" w:customStyle="1" w:styleId="OutputprofileTitle">
    <w:name w:val="OutputprofileTitle"/>
    <w:basedOn w:val="Normale"/>
    <w:next w:val="OutputprofileText"/>
    <w:rsid w:val="007E17D3"/>
    <w:pPr>
      <w:keepLines/>
      <w:adjustRightInd w:val="0"/>
      <w:snapToGrid w:val="0"/>
      <w:spacing w:line="240" w:lineRule="auto"/>
    </w:pPr>
    <w:rPr>
      <w:rFonts w:eastAsia="Times New Roman"/>
      <w:b/>
      <w:sz w:val="14"/>
      <w:szCs w:val="24"/>
      <w:lang w:eastAsia="de-CH"/>
    </w:rPr>
  </w:style>
  <w:style w:type="paragraph" w:customStyle="1" w:styleId="PositionItem">
    <w:name w:val="PositionItem"/>
    <w:basedOn w:val="Normale"/>
    <w:rsid w:val="007E17D3"/>
    <w:pPr>
      <w:keepNext/>
      <w:keepLines/>
      <w:tabs>
        <w:tab w:val="left" w:pos="7541"/>
        <w:tab w:val="decimal" w:pos="9072"/>
      </w:tabs>
      <w:adjustRightInd w:val="0"/>
      <w:snapToGrid w:val="0"/>
      <w:spacing w:line="240" w:lineRule="auto"/>
      <w:ind w:left="851" w:right="2268" w:hanging="851"/>
    </w:pPr>
    <w:rPr>
      <w:rFonts w:eastAsia="Times New Roman"/>
      <w:szCs w:val="24"/>
      <w:lang w:eastAsia="de-CH"/>
    </w:rPr>
  </w:style>
  <w:style w:type="paragraph" w:customStyle="1" w:styleId="PositionTitle">
    <w:name w:val="PositionTitle"/>
    <w:basedOn w:val="Normale"/>
    <w:rsid w:val="007E17D3"/>
    <w:pPr>
      <w:tabs>
        <w:tab w:val="left" w:pos="7541"/>
        <w:tab w:val="decimal" w:pos="9072"/>
      </w:tabs>
      <w:adjustRightInd w:val="0"/>
      <w:snapToGrid w:val="0"/>
      <w:spacing w:line="240" w:lineRule="auto"/>
      <w:ind w:left="851" w:right="2268"/>
    </w:pPr>
    <w:rPr>
      <w:rFonts w:eastAsia="Times New Roman"/>
      <w:b/>
      <w:spacing w:val="-10"/>
      <w:szCs w:val="24"/>
      <w:lang w:val="en-GB" w:eastAsia="de-CH"/>
    </w:rPr>
  </w:style>
  <w:style w:type="paragraph" w:customStyle="1" w:styleId="PositionWithValue">
    <w:name w:val="PositionWithValue"/>
    <w:basedOn w:val="Normale"/>
    <w:rsid w:val="00B36809"/>
    <w:pPr>
      <w:tabs>
        <w:tab w:val="left" w:pos="7371"/>
        <w:tab w:val="right" w:pos="9072"/>
      </w:tabs>
      <w:adjustRightInd w:val="0"/>
      <w:snapToGrid w:val="0"/>
      <w:ind w:right="2835"/>
    </w:pPr>
    <w:rPr>
      <w:rFonts w:eastAsia="Times New Roman"/>
      <w:szCs w:val="24"/>
      <w:lang w:val="en-GB" w:eastAsia="de-CH"/>
    </w:rPr>
  </w:style>
  <w:style w:type="paragraph" w:styleId="Indicefonti">
    <w:name w:val="table of authorities"/>
    <w:basedOn w:val="Normale"/>
    <w:next w:val="Normale"/>
    <w:rsid w:val="007E17D3"/>
    <w:pPr>
      <w:adjustRightInd w:val="0"/>
      <w:snapToGrid w:val="0"/>
      <w:spacing w:line="240" w:lineRule="auto"/>
      <w:ind w:left="284" w:hanging="284"/>
    </w:pPr>
    <w:rPr>
      <w:rFonts w:eastAsia="Times New Roman"/>
      <w:szCs w:val="24"/>
      <w:lang w:eastAsia="de-CH"/>
    </w:rPr>
  </w:style>
  <w:style w:type="paragraph" w:customStyle="1" w:styleId="ReturnAddress">
    <w:name w:val="ReturnAddress"/>
    <w:basedOn w:val="Normale"/>
    <w:rsid w:val="007E17D3"/>
    <w:pPr>
      <w:keepLines/>
      <w:adjustRightInd w:val="0"/>
      <w:snapToGrid w:val="0"/>
      <w:spacing w:line="240" w:lineRule="auto"/>
    </w:pPr>
    <w:rPr>
      <w:rFonts w:eastAsia="Times New Roman"/>
      <w:sz w:val="14"/>
      <w:szCs w:val="24"/>
      <w:u w:val="single"/>
      <w:lang w:eastAsia="de-CH"/>
    </w:rPr>
  </w:style>
  <w:style w:type="paragraph" w:styleId="Titoloindicefonti">
    <w:name w:val="toa heading"/>
    <w:basedOn w:val="Normale"/>
    <w:next w:val="Normale"/>
    <w:rsid w:val="007E17D3"/>
    <w:pPr>
      <w:keepNext/>
      <w:keepLines/>
      <w:adjustRightInd w:val="0"/>
      <w:snapToGrid w:val="0"/>
      <w:spacing w:line="240" w:lineRule="auto"/>
    </w:pPr>
    <w:rPr>
      <w:rFonts w:eastAsia="Times New Roman" w:cs="Arial"/>
      <w:b/>
      <w:bCs/>
      <w:szCs w:val="24"/>
      <w:lang w:eastAsia="de-CH"/>
    </w:rPr>
  </w:style>
  <w:style w:type="character" w:styleId="Numeropagina">
    <w:name w:val="page number"/>
    <w:basedOn w:val="Carpredefinitoparagrafo"/>
    <w:rsid w:val="00FD1753"/>
    <w:rPr>
      <w:lang w:val="de-CH"/>
    </w:rPr>
  </w:style>
  <w:style w:type="paragraph" w:customStyle="1" w:styleId="Separator">
    <w:name w:val="Separator"/>
    <w:basedOn w:val="Normale"/>
    <w:next w:val="Normale"/>
    <w:rsid w:val="007E17D3"/>
    <w:pPr>
      <w:pBdr>
        <w:bottom w:val="single" w:sz="4" w:space="1" w:color="auto"/>
      </w:pBdr>
      <w:adjustRightInd w:val="0"/>
      <w:snapToGrid w:val="0"/>
      <w:spacing w:line="240" w:lineRule="auto"/>
    </w:pPr>
    <w:rPr>
      <w:rFonts w:eastAsia="Times New Roman"/>
      <w:szCs w:val="24"/>
      <w:lang w:eastAsia="de-CH"/>
    </w:rPr>
  </w:style>
  <w:style w:type="paragraph" w:customStyle="1" w:styleId="SignatureLines">
    <w:name w:val="SignatureLines"/>
    <w:basedOn w:val="Normale"/>
    <w:next w:val="SignatureText"/>
    <w:rsid w:val="007E17D3"/>
    <w:pPr>
      <w:keepNext/>
      <w:keepLines/>
      <w:tabs>
        <w:tab w:val="left" w:leader="underscore" w:pos="3119"/>
        <w:tab w:val="left" w:pos="3969"/>
        <w:tab w:val="right" w:leader="underscore" w:pos="7088"/>
      </w:tabs>
      <w:adjustRightInd w:val="0"/>
      <w:snapToGrid w:val="0"/>
      <w:spacing w:line="240" w:lineRule="auto"/>
    </w:pPr>
    <w:rPr>
      <w:rFonts w:eastAsia="Times New Roman"/>
      <w:sz w:val="8"/>
      <w:szCs w:val="24"/>
      <w:lang w:val="en-GB" w:eastAsia="de-CH"/>
    </w:rPr>
  </w:style>
  <w:style w:type="paragraph" w:customStyle="1" w:styleId="SignatureText">
    <w:name w:val="SignatureText"/>
    <w:basedOn w:val="Normale"/>
    <w:rsid w:val="007E17D3"/>
    <w:pPr>
      <w:keepNext/>
      <w:keepLines/>
      <w:tabs>
        <w:tab w:val="left" w:pos="3969"/>
      </w:tabs>
      <w:adjustRightInd w:val="0"/>
      <w:snapToGrid w:val="0"/>
      <w:spacing w:line="240" w:lineRule="auto"/>
    </w:pPr>
    <w:rPr>
      <w:rFonts w:eastAsia="Times New Roman"/>
      <w:kern w:val="10"/>
      <w:position w:val="10"/>
      <w:sz w:val="17"/>
      <w:szCs w:val="24"/>
      <w:lang w:val="en-GB" w:eastAsia="de-CH"/>
    </w:rPr>
  </w:style>
  <w:style w:type="paragraph" w:styleId="NormaleWeb">
    <w:name w:val="Normal (Web)"/>
    <w:basedOn w:val="Normale"/>
    <w:rsid w:val="007E17D3"/>
    <w:pPr>
      <w:adjustRightInd w:val="0"/>
      <w:snapToGrid w:val="0"/>
      <w:spacing w:line="240" w:lineRule="auto"/>
    </w:pPr>
    <w:rPr>
      <w:rFonts w:eastAsia="Times New Roman"/>
      <w:szCs w:val="24"/>
      <w:lang w:eastAsia="de-CH"/>
    </w:rPr>
  </w:style>
  <w:style w:type="paragraph" w:styleId="Rientronormale">
    <w:name w:val="Normal Indent"/>
    <w:basedOn w:val="Normale"/>
    <w:rsid w:val="007E17D3"/>
    <w:pPr>
      <w:adjustRightInd w:val="0"/>
      <w:snapToGrid w:val="0"/>
      <w:spacing w:line="240" w:lineRule="auto"/>
      <w:ind w:left="1701"/>
    </w:pPr>
    <w:rPr>
      <w:rFonts w:eastAsia="Times New Roman"/>
      <w:szCs w:val="24"/>
      <w:lang w:eastAsia="de-CH"/>
    </w:rPr>
  </w:style>
  <w:style w:type="paragraph" w:customStyle="1" w:styleId="TakeTitle">
    <w:name w:val="TakeTitle"/>
    <w:basedOn w:val="Normale"/>
    <w:rsid w:val="007E17D3"/>
    <w:pPr>
      <w:numPr>
        <w:ilvl w:val="2"/>
        <w:numId w:val="10"/>
      </w:numPr>
      <w:adjustRightInd w:val="0"/>
      <w:snapToGrid w:val="0"/>
      <w:spacing w:line="240" w:lineRule="auto"/>
    </w:pPr>
    <w:rPr>
      <w:rFonts w:eastAsia="Times New Roman"/>
      <w:szCs w:val="24"/>
      <w:lang w:eastAsia="de-CH"/>
    </w:rPr>
  </w:style>
  <w:style w:type="paragraph" w:styleId="Corpotesto">
    <w:name w:val="Body Text"/>
    <w:basedOn w:val="Normale"/>
    <w:link w:val="CorpotestoCarattere"/>
    <w:rsid w:val="007E17D3"/>
    <w:pPr>
      <w:adjustRightInd w:val="0"/>
      <w:snapToGrid w:val="0"/>
      <w:spacing w:line="240" w:lineRule="auto"/>
    </w:pPr>
    <w:rPr>
      <w:rFonts w:eastAsia="Times New Roman"/>
      <w:szCs w:val="24"/>
      <w:lang w:eastAsia="de-CH"/>
    </w:rPr>
  </w:style>
  <w:style w:type="character" w:customStyle="1" w:styleId="CorpotestoCarattere">
    <w:name w:val="Corpo testo Carattere"/>
    <w:link w:val="Corpotesto"/>
    <w:rsid w:val="007E17D3"/>
    <w:rPr>
      <w:rFonts w:ascii="Arial" w:eastAsia="Times New Roman" w:hAnsi="Arial"/>
      <w:sz w:val="22"/>
      <w:szCs w:val="24"/>
      <w:lang w:val="de-CH" w:eastAsia="de-CH"/>
    </w:rPr>
  </w:style>
  <w:style w:type="paragraph" w:styleId="Corpodeltesto2">
    <w:name w:val="Body Text 2"/>
    <w:basedOn w:val="Normale"/>
    <w:link w:val="Corpodeltesto2Carattere"/>
    <w:rsid w:val="007E17D3"/>
    <w:pPr>
      <w:adjustRightInd w:val="0"/>
      <w:snapToGrid w:val="0"/>
      <w:spacing w:line="240" w:lineRule="auto"/>
    </w:pPr>
    <w:rPr>
      <w:rFonts w:eastAsia="Times New Roman"/>
      <w:szCs w:val="24"/>
      <w:lang w:eastAsia="de-CH"/>
    </w:rPr>
  </w:style>
  <w:style w:type="character" w:customStyle="1" w:styleId="Corpodeltesto2Carattere">
    <w:name w:val="Corpo del testo 2 Carattere"/>
    <w:link w:val="Corpodeltesto2"/>
    <w:rsid w:val="007E17D3"/>
    <w:rPr>
      <w:rFonts w:ascii="Arial" w:eastAsia="Times New Roman" w:hAnsi="Arial"/>
      <w:sz w:val="22"/>
      <w:szCs w:val="24"/>
      <w:lang w:val="de-CH" w:eastAsia="de-CH"/>
    </w:rPr>
  </w:style>
  <w:style w:type="paragraph" w:styleId="Corpodeltesto3">
    <w:name w:val="Body Text 3"/>
    <w:basedOn w:val="Normale"/>
    <w:link w:val="Corpodeltesto3Carattere"/>
    <w:rsid w:val="007E17D3"/>
    <w:pPr>
      <w:adjustRightInd w:val="0"/>
      <w:snapToGrid w:val="0"/>
      <w:spacing w:line="240" w:lineRule="auto"/>
    </w:pPr>
    <w:rPr>
      <w:rFonts w:eastAsia="Times New Roman"/>
      <w:szCs w:val="16"/>
      <w:lang w:eastAsia="de-CH"/>
    </w:rPr>
  </w:style>
  <w:style w:type="character" w:customStyle="1" w:styleId="Corpodeltesto3Carattere">
    <w:name w:val="Corpo del testo 3 Carattere"/>
    <w:link w:val="Corpodeltesto3"/>
    <w:rsid w:val="007E17D3"/>
    <w:rPr>
      <w:rFonts w:ascii="Arial" w:eastAsia="Times New Roman" w:hAnsi="Arial"/>
      <w:sz w:val="22"/>
      <w:szCs w:val="16"/>
      <w:lang w:val="de-CH" w:eastAsia="de-CH"/>
    </w:rPr>
  </w:style>
  <w:style w:type="paragraph" w:styleId="Rientrocorpodeltesto2">
    <w:name w:val="Body Text Indent 2"/>
    <w:basedOn w:val="Normale"/>
    <w:link w:val="Rientrocorpodeltesto2Carattere"/>
    <w:rsid w:val="007E17D3"/>
    <w:pPr>
      <w:adjustRightInd w:val="0"/>
      <w:snapToGrid w:val="0"/>
      <w:spacing w:line="240" w:lineRule="auto"/>
    </w:pPr>
    <w:rPr>
      <w:rFonts w:eastAsia="Times New Roman"/>
      <w:szCs w:val="24"/>
      <w:lang w:eastAsia="de-CH"/>
    </w:rPr>
  </w:style>
  <w:style w:type="character" w:customStyle="1" w:styleId="Rientrocorpodeltesto2Carattere">
    <w:name w:val="Rientro corpo del testo 2 Carattere"/>
    <w:link w:val="Rientrocorpodeltesto2"/>
    <w:rsid w:val="007E17D3"/>
    <w:rPr>
      <w:rFonts w:ascii="Arial" w:eastAsia="Times New Roman" w:hAnsi="Arial"/>
      <w:sz w:val="22"/>
      <w:szCs w:val="24"/>
      <w:lang w:val="de-CH" w:eastAsia="de-CH"/>
    </w:rPr>
  </w:style>
  <w:style w:type="paragraph" w:styleId="Rientrocorpodeltesto3">
    <w:name w:val="Body Text Indent 3"/>
    <w:basedOn w:val="Normale"/>
    <w:link w:val="Rientrocorpodeltesto3Carattere"/>
    <w:rsid w:val="007E17D3"/>
    <w:pPr>
      <w:adjustRightInd w:val="0"/>
      <w:snapToGrid w:val="0"/>
      <w:spacing w:line="240" w:lineRule="auto"/>
    </w:pPr>
    <w:rPr>
      <w:rFonts w:eastAsia="Times New Roman"/>
      <w:szCs w:val="16"/>
      <w:lang w:eastAsia="de-CH"/>
    </w:rPr>
  </w:style>
  <w:style w:type="character" w:customStyle="1" w:styleId="Rientrocorpodeltesto3Carattere">
    <w:name w:val="Rientro corpo del testo 3 Carattere"/>
    <w:link w:val="Rientrocorpodeltesto3"/>
    <w:rsid w:val="007E17D3"/>
    <w:rPr>
      <w:rFonts w:ascii="Arial" w:eastAsia="Times New Roman" w:hAnsi="Arial"/>
      <w:sz w:val="22"/>
      <w:szCs w:val="16"/>
      <w:lang w:val="de-CH" w:eastAsia="de-CH"/>
    </w:rPr>
  </w:style>
  <w:style w:type="paragraph" w:styleId="Primorientrocorpodeltesto">
    <w:name w:val="Body Text First Indent"/>
    <w:basedOn w:val="Corpotesto"/>
    <w:link w:val="PrimorientrocorpodeltestoCarattere"/>
    <w:rsid w:val="00FD1753"/>
  </w:style>
  <w:style w:type="character" w:customStyle="1" w:styleId="PrimorientrocorpodeltestoCarattere">
    <w:name w:val="Primo rientro corpo del testo Carattere"/>
    <w:link w:val="Primorientrocorpodeltesto"/>
    <w:rsid w:val="00FD1753"/>
    <w:rPr>
      <w:rFonts w:ascii="Arial" w:eastAsia="Times New Roman" w:hAnsi="Arial"/>
      <w:sz w:val="22"/>
      <w:szCs w:val="24"/>
      <w:lang w:val="de-CH" w:eastAsia="de-CH"/>
    </w:rPr>
  </w:style>
  <w:style w:type="paragraph" w:styleId="Rientrocorpodeltesto">
    <w:name w:val="Body Text Indent"/>
    <w:basedOn w:val="Normale"/>
    <w:link w:val="RientrocorpodeltestoCarattere"/>
    <w:rsid w:val="007E17D3"/>
    <w:pPr>
      <w:adjustRightInd w:val="0"/>
      <w:snapToGrid w:val="0"/>
      <w:spacing w:line="240" w:lineRule="auto"/>
    </w:pPr>
    <w:rPr>
      <w:rFonts w:eastAsia="Times New Roman"/>
      <w:szCs w:val="24"/>
      <w:lang w:eastAsia="de-CH"/>
    </w:rPr>
  </w:style>
  <w:style w:type="character" w:customStyle="1" w:styleId="RientrocorpodeltestoCarattere">
    <w:name w:val="Rientro corpo del testo Carattere"/>
    <w:link w:val="Rientrocorpodeltesto"/>
    <w:rsid w:val="007E17D3"/>
    <w:rPr>
      <w:rFonts w:ascii="Arial" w:eastAsia="Times New Roman" w:hAnsi="Arial"/>
      <w:sz w:val="22"/>
      <w:szCs w:val="24"/>
      <w:lang w:val="de-CH" w:eastAsia="de-CH"/>
    </w:rPr>
  </w:style>
  <w:style w:type="paragraph" w:styleId="Primorientrocorpodeltesto2">
    <w:name w:val="Body Text First Indent 2"/>
    <w:basedOn w:val="Rientrocorpodeltesto"/>
    <w:link w:val="Primorientrocorpodeltesto2Carattere"/>
    <w:rsid w:val="007E17D3"/>
  </w:style>
  <w:style w:type="character" w:customStyle="1" w:styleId="Primorientrocorpodeltesto2Carattere">
    <w:name w:val="Primo rientro corpo del testo 2 Carattere"/>
    <w:link w:val="Primorientrocorpodeltesto2"/>
    <w:rsid w:val="007E17D3"/>
    <w:rPr>
      <w:rFonts w:ascii="Arial" w:eastAsia="Times New Roman" w:hAnsi="Arial"/>
      <w:sz w:val="22"/>
      <w:szCs w:val="24"/>
      <w:lang w:val="de-CH" w:eastAsia="de-CH"/>
    </w:rPr>
  </w:style>
  <w:style w:type="paragraph" w:customStyle="1" w:styleId="TextTogether">
    <w:name w:val="TextTogether"/>
    <w:basedOn w:val="Normale"/>
    <w:rsid w:val="007E17D3"/>
    <w:pPr>
      <w:keepNext/>
      <w:keepLines/>
      <w:adjustRightInd w:val="0"/>
      <w:snapToGrid w:val="0"/>
      <w:spacing w:line="240" w:lineRule="auto"/>
    </w:pPr>
    <w:rPr>
      <w:rFonts w:eastAsia="Times New Roman"/>
      <w:szCs w:val="24"/>
      <w:lang w:eastAsia="de-CH"/>
    </w:rPr>
  </w:style>
  <w:style w:type="paragraph" w:styleId="Titolo">
    <w:name w:val="Title"/>
    <w:basedOn w:val="Normale"/>
    <w:next w:val="Normale"/>
    <w:link w:val="TitoloCarattere"/>
    <w:qFormat/>
    <w:rsid w:val="002E0B50"/>
    <w:pPr>
      <w:keepNext/>
      <w:keepLines/>
      <w:adjustRightInd w:val="0"/>
      <w:snapToGrid w:val="0"/>
    </w:pPr>
    <w:rPr>
      <w:rFonts w:eastAsia="Times New Roman" w:cs="Arial"/>
      <w:b/>
      <w:bCs/>
      <w:szCs w:val="32"/>
      <w:lang w:eastAsia="de-CH"/>
    </w:rPr>
  </w:style>
  <w:style w:type="character" w:customStyle="1" w:styleId="TitoloCarattere">
    <w:name w:val="Titolo Carattere"/>
    <w:link w:val="Titolo"/>
    <w:rsid w:val="002E0B50"/>
    <w:rPr>
      <w:rFonts w:ascii="Arial" w:eastAsia="Times New Roman" w:hAnsi="Arial" w:cs="Arial"/>
      <w:b/>
      <w:bCs/>
      <w:szCs w:val="32"/>
    </w:rPr>
  </w:style>
  <w:style w:type="paragraph" w:customStyle="1" w:styleId="Topic075">
    <w:name w:val="Topic075"/>
    <w:basedOn w:val="Normale"/>
    <w:rsid w:val="002E0B50"/>
    <w:pPr>
      <w:keepLines/>
      <w:adjustRightInd w:val="0"/>
      <w:snapToGrid w:val="0"/>
      <w:ind w:left="425" w:hanging="425"/>
    </w:pPr>
    <w:rPr>
      <w:rFonts w:eastAsia="Times New Roman"/>
      <w:szCs w:val="24"/>
      <w:lang w:eastAsia="de-CH"/>
    </w:rPr>
  </w:style>
  <w:style w:type="paragraph" w:customStyle="1" w:styleId="Topic075Line">
    <w:name w:val="Topic075Line"/>
    <w:basedOn w:val="Normale"/>
    <w:rsid w:val="002E0B50"/>
    <w:pPr>
      <w:tabs>
        <w:tab w:val="right" w:leader="underscore" w:pos="9072"/>
      </w:tabs>
      <w:adjustRightInd w:val="0"/>
      <w:snapToGrid w:val="0"/>
      <w:ind w:left="425" w:hanging="425"/>
    </w:pPr>
    <w:rPr>
      <w:rFonts w:eastAsia="Times New Roman"/>
      <w:szCs w:val="24"/>
      <w:lang w:val="en-GB" w:eastAsia="de-CH"/>
    </w:rPr>
  </w:style>
  <w:style w:type="paragraph" w:customStyle="1" w:styleId="Topic300">
    <w:name w:val="Topic300"/>
    <w:basedOn w:val="Normale"/>
    <w:rsid w:val="002E0B50"/>
    <w:pPr>
      <w:keepLines/>
      <w:adjustRightInd w:val="0"/>
      <w:snapToGrid w:val="0"/>
      <w:ind w:left="1701" w:hanging="1701"/>
    </w:pPr>
    <w:rPr>
      <w:rFonts w:eastAsia="Times New Roman"/>
      <w:szCs w:val="24"/>
      <w:lang w:eastAsia="de-CH"/>
    </w:rPr>
  </w:style>
  <w:style w:type="paragraph" w:customStyle="1" w:styleId="Topic300Line">
    <w:name w:val="Topic300Line"/>
    <w:basedOn w:val="Normale"/>
    <w:rsid w:val="002E0B50"/>
    <w:pPr>
      <w:tabs>
        <w:tab w:val="right" w:leader="underscore" w:pos="9072"/>
      </w:tabs>
      <w:adjustRightInd w:val="0"/>
      <w:snapToGrid w:val="0"/>
      <w:ind w:left="1701" w:hanging="1701"/>
    </w:pPr>
    <w:rPr>
      <w:rFonts w:eastAsia="Times New Roman"/>
      <w:szCs w:val="24"/>
      <w:lang w:val="en-GB" w:eastAsia="de-CH"/>
    </w:rPr>
  </w:style>
  <w:style w:type="paragraph" w:customStyle="1" w:styleId="Topic600">
    <w:name w:val="Topic600"/>
    <w:basedOn w:val="Normale"/>
    <w:rsid w:val="002E0B50"/>
    <w:pPr>
      <w:keepLines/>
      <w:adjustRightInd w:val="0"/>
      <w:snapToGrid w:val="0"/>
      <w:ind w:left="3402" w:hanging="3402"/>
    </w:pPr>
    <w:rPr>
      <w:rFonts w:eastAsia="Times New Roman"/>
      <w:szCs w:val="24"/>
      <w:lang w:eastAsia="de-CH"/>
    </w:rPr>
  </w:style>
  <w:style w:type="paragraph" w:customStyle="1" w:styleId="Topic600Line">
    <w:name w:val="Topic600Line"/>
    <w:basedOn w:val="Normale"/>
    <w:rsid w:val="002E0B50"/>
    <w:pPr>
      <w:tabs>
        <w:tab w:val="right" w:leader="underscore" w:pos="9072"/>
      </w:tabs>
      <w:adjustRightInd w:val="0"/>
      <w:snapToGrid w:val="0"/>
      <w:ind w:left="3402" w:hanging="3402"/>
    </w:pPr>
    <w:rPr>
      <w:rFonts w:eastAsia="Times New Roman"/>
      <w:szCs w:val="24"/>
      <w:lang w:val="en-GB" w:eastAsia="de-CH"/>
    </w:rPr>
  </w:style>
  <w:style w:type="paragraph" w:customStyle="1" w:styleId="Topic900">
    <w:name w:val="Topic900"/>
    <w:basedOn w:val="Normale"/>
    <w:rsid w:val="002E0B50"/>
    <w:pPr>
      <w:keepLines/>
      <w:adjustRightInd w:val="0"/>
      <w:snapToGrid w:val="0"/>
      <w:ind w:left="5103" w:hanging="5103"/>
    </w:pPr>
    <w:rPr>
      <w:rFonts w:eastAsia="Times New Roman"/>
      <w:szCs w:val="24"/>
      <w:lang w:eastAsia="de-CH"/>
    </w:rPr>
  </w:style>
  <w:style w:type="paragraph" w:customStyle="1" w:styleId="Topic900Line">
    <w:name w:val="Topic900Line"/>
    <w:basedOn w:val="Normale"/>
    <w:rsid w:val="002E0B50"/>
    <w:pPr>
      <w:tabs>
        <w:tab w:val="right" w:leader="underscore" w:pos="9072"/>
      </w:tabs>
      <w:adjustRightInd w:val="0"/>
      <w:snapToGrid w:val="0"/>
      <w:ind w:left="5103" w:hanging="5103"/>
    </w:pPr>
    <w:rPr>
      <w:rFonts w:eastAsia="Times New Roman"/>
      <w:szCs w:val="24"/>
      <w:lang w:val="en-GB" w:eastAsia="de-CH"/>
    </w:rPr>
  </w:style>
  <w:style w:type="character" w:customStyle="1" w:styleId="Titolo1Carattere">
    <w:name w:val="Titolo 1 Carattere"/>
    <w:link w:val="Titolo1"/>
    <w:rsid w:val="00DB167A"/>
    <w:rPr>
      <w:rFonts w:ascii="Arial" w:eastAsia="Times New Roman" w:hAnsi="Arial" w:cs="Arial"/>
      <w:b/>
      <w:bCs/>
      <w:snapToGrid w:val="0"/>
      <w:kern w:val="32"/>
      <w:sz w:val="28"/>
      <w:szCs w:val="32"/>
      <w:lang w:val="de-CH" w:eastAsia="de-CH"/>
    </w:rPr>
  </w:style>
  <w:style w:type="character" w:customStyle="1" w:styleId="Titolo2Carattere">
    <w:name w:val="Titolo 2 Carattere"/>
    <w:link w:val="Titolo2"/>
    <w:rsid w:val="007B6AD7"/>
    <w:rPr>
      <w:rFonts w:ascii="Arial" w:eastAsia="Times New Roman" w:hAnsi="Arial" w:cs="Arial"/>
      <w:b/>
      <w:bCs/>
      <w:iCs/>
      <w:sz w:val="24"/>
      <w:szCs w:val="28"/>
      <w:lang w:val="de-CH" w:eastAsia="de-CH"/>
    </w:rPr>
  </w:style>
  <w:style w:type="character" w:customStyle="1" w:styleId="Titolo3Carattere">
    <w:name w:val="Titolo 3 Carattere"/>
    <w:link w:val="Titolo3"/>
    <w:rsid w:val="00170134"/>
    <w:rPr>
      <w:rFonts w:ascii="Arial" w:eastAsia="Times New Roman" w:hAnsi="Arial" w:cs="Arial"/>
      <w:b/>
      <w:bCs/>
      <w:szCs w:val="26"/>
      <w:lang w:val="de-CH" w:eastAsia="de-CH"/>
    </w:rPr>
  </w:style>
  <w:style w:type="character" w:customStyle="1" w:styleId="Titolo4Carattere">
    <w:name w:val="Titolo 4 Carattere"/>
    <w:link w:val="Titolo4"/>
    <w:rsid w:val="00FD3778"/>
    <w:rPr>
      <w:rFonts w:ascii="Arial" w:eastAsia="Times New Roman" w:hAnsi="Arial"/>
      <w:b/>
      <w:bCs/>
      <w:szCs w:val="28"/>
      <w:lang w:val="de-CH" w:eastAsia="de-CH"/>
    </w:rPr>
  </w:style>
  <w:style w:type="character" w:customStyle="1" w:styleId="Titolo5Carattere">
    <w:name w:val="Titolo 5 Carattere"/>
    <w:link w:val="Titolo5"/>
    <w:rsid w:val="00EC47D2"/>
    <w:rPr>
      <w:rFonts w:ascii="Arial" w:eastAsia="Times New Roman" w:hAnsi="Arial"/>
      <w:b/>
      <w:bCs/>
      <w:iCs/>
      <w:szCs w:val="26"/>
      <w:lang w:val="de-CH" w:eastAsia="de-CH"/>
    </w:rPr>
  </w:style>
  <w:style w:type="character" w:customStyle="1" w:styleId="Titolo6Carattere">
    <w:name w:val="Titolo 6 Carattere"/>
    <w:link w:val="Titolo6"/>
    <w:rsid w:val="00EC47D2"/>
    <w:rPr>
      <w:rFonts w:ascii="Arial" w:eastAsia="Times New Roman" w:hAnsi="Arial"/>
      <w:b/>
      <w:bCs/>
      <w:szCs w:val="22"/>
      <w:lang w:val="de-CH" w:eastAsia="de-CH"/>
    </w:rPr>
  </w:style>
  <w:style w:type="character" w:customStyle="1" w:styleId="Titolo7Carattere">
    <w:name w:val="Titolo 7 Carattere"/>
    <w:link w:val="Titolo7"/>
    <w:rsid w:val="00EC47D2"/>
    <w:rPr>
      <w:rFonts w:ascii="Arial" w:eastAsia="Times New Roman" w:hAnsi="Arial"/>
      <w:b/>
      <w:szCs w:val="24"/>
      <w:lang w:val="de-CH" w:eastAsia="de-CH"/>
    </w:rPr>
  </w:style>
  <w:style w:type="character" w:customStyle="1" w:styleId="Titolo8Carattere">
    <w:name w:val="Titolo 8 Carattere"/>
    <w:link w:val="Titolo8"/>
    <w:rsid w:val="00EC47D2"/>
    <w:rPr>
      <w:rFonts w:ascii="Arial" w:eastAsia="Times New Roman" w:hAnsi="Arial"/>
      <w:b/>
      <w:iCs/>
      <w:szCs w:val="24"/>
      <w:lang w:val="de-CH" w:eastAsia="de-CH"/>
    </w:rPr>
  </w:style>
  <w:style w:type="character" w:customStyle="1" w:styleId="Titolo9Carattere">
    <w:name w:val="Titolo 9 Carattere"/>
    <w:link w:val="Titolo9"/>
    <w:rsid w:val="00EC47D2"/>
    <w:rPr>
      <w:rFonts w:ascii="Arial" w:eastAsia="Times New Roman" w:hAnsi="Arial" w:cs="Arial"/>
      <w:b/>
      <w:szCs w:val="22"/>
      <w:lang w:val="de-CH" w:eastAsia="de-CH"/>
    </w:rPr>
  </w:style>
  <w:style w:type="paragraph" w:styleId="Indirizzomittente">
    <w:name w:val="envelope return"/>
    <w:basedOn w:val="Normale"/>
    <w:rsid w:val="00622912"/>
    <w:pPr>
      <w:adjustRightInd w:val="0"/>
      <w:snapToGrid w:val="0"/>
      <w:spacing w:line="240" w:lineRule="auto"/>
    </w:pPr>
    <w:rPr>
      <w:rFonts w:eastAsia="Times New Roman" w:cs="Arial"/>
      <w:szCs w:val="20"/>
      <w:lang w:eastAsia="de-CH"/>
    </w:rPr>
  </w:style>
  <w:style w:type="paragraph" w:styleId="Indirizzodestinatario">
    <w:name w:val="envelope address"/>
    <w:basedOn w:val="Normale"/>
    <w:rsid w:val="00622912"/>
    <w:pPr>
      <w:framePr w:w="4320" w:h="2160" w:hRule="exact" w:hSpace="141" w:wrap="auto" w:hAnchor="page" w:xAlign="center" w:yAlign="bottom"/>
      <w:adjustRightInd w:val="0"/>
      <w:snapToGrid w:val="0"/>
      <w:spacing w:line="240" w:lineRule="auto"/>
      <w:ind w:left="1"/>
    </w:pPr>
    <w:rPr>
      <w:rFonts w:eastAsia="Times New Roman" w:cs="Arial"/>
      <w:szCs w:val="24"/>
      <w:lang w:eastAsia="de-CH"/>
    </w:rPr>
  </w:style>
  <w:style w:type="paragraph" w:styleId="Firma">
    <w:name w:val="Signature"/>
    <w:basedOn w:val="Normale"/>
    <w:link w:val="FirmaCarattere"/>
    <w:rsid w:val="00622912"/>
    <w:pPr>
      <w:keepNext/>
      <w:keepLines/>
      <w:adjustRightInd w:val="0"/>
      <w:snapToGrid w:val="0"/>
      <w:spacing w:line="240" w:lineRule="auto"/>
    </w:pPr>
    <w:rPr>
      <w:rFonts w:eastAsia="Times New Roman"/>
      <w:szCs w:val="24"/>
      <w:lang w:eastAsia="de-CH"/>
    </w:rPr>
  </w:style>
  <w:style w:type="character" w:customStyle="1" w:styleId="FirmaCarattere">
    <w:name w:val="Firma Carattere"/>
    <w:link w:val="Firma"/>
    <w:rsid w:val="00622912"/>
    <w:rPr>
      <w:rFonts w:ascii="Arial" w:eastAsia="Times New Roman" w:hAnsi="Arial"/>
      <w:sz w:val="22"/>
      <w:szCs w:val="24"/>
      <w:lang w:val="de-CH" w:eastAsia="de-CH"/>
    </w:rPr>
  </w:style>
  <w:style w:type="paragraph" w:styleId="Sottotitolo">
    <w:name w:val="Subtitle"/>
    <w:basedOn w:val="Normale"/>
    <w:next w:val="Normale"/>
    <w:link w:val="SottotitoloCarattere"/>
    <w:qFormat/>
    <w:rsid w:val="00E67DD4"/>
    <w:pPr>
      <w:adjustRightInd w:val="0"/>
      <w:snapToGrid w:val="0"/>
      <w:spacing w:line="480" w:lineRule="atLeast"/>
    </w:pPr>
    <w:rPr>
      <w:rFonts w:eastAsia="Times New Roman" w:cs="Arial"/>
      <w:sz w:val="42"/>
      <w:szCs w:val="24"/>
      <w:lang w:eastAsia="de-CH"/>
    </w:rPr>
  </w:style>
  <w:style w:type="character" w:customStyle="1" w:styleId="SottotitoloCarattere">
    <w:name w:val="Sottotitolo Carattere"/>
    <w:link w:val="Sottotitolo"/>
    <w:rsid w:val="00E67DD4"/>
    <w:rPr>
      <w:rFonts w:ascii="Arial" w:eastAsia="Times New Roman" w:hAnsi="Arial" w:cs="Arial"/>
      <w:sz w:val="42"/>
      <w:szCs w:val="24"/>
      <w:lang w:val="de-CH" w:eastAsia="de-CH"/>
    </w:rPr>
  </w:style>
  <w:style w:type="paragraph" w:styleId="Sommario1">
    <w:name w:val="toc 1"/>
    <w:basedOn w:val="Normale"/>
    <w:next w:val="Normale"/>
    <w:autoRedefine/>
    <w:uiPriority w:val="39"/>
    <w:rsid w:val="00894657"/>
    <w:pPr>
      <w:tabs>
        <w:tab w:val="left" w:pos="454"/>
        <w:tab w:val="right" w:leader="dot" w:pos="9061"/>
      </w:tabs>
      <w:adjustRightInd w:val="0"/>
      <w:snapToGrid w:val="0"/>
      <w:spacing w:line="240" w:lineRule="auto"/>
      <w:ind w:left="454" w:hanging="454"/>
    </w:pPr>
    <w:rPr>
      <w:rFonts w:eastAsia="Times New Roman"/>
      <w:noProof/>
      <w:szCs w:val="24"/>
      <w:lang w:eastAsia="de-CH"/>
    </w:rPr>
  </w:style>
  <w:style w:type="paragraph" w:styleId="Sommario2">
    <w:name w:val="toc 2"/>
    <w:basedOn w:val="Normale"/>
    <w:next w:val="Normale"/>
    <w:autoRedefine/>
    <w:uiPriority w:val="39"/>
    <w:rsid w:val="00894657"/>
    <w:pPr>
      <w:tabs>
        <w:tab w:val="left" w:pos="737"/>
        <w:tab w:val="right" w:leader="dot" w:pos="9061"/>
      </w:tabs>
      <w:adjustRightInd w:val="0"/>
      <w:snapToGrid w:val="0"/>
      <w:spacing w:line="240" w:lineRule="auto"/>
      <w:ind w:left="737" w:hanging="737"/>
    </w:pPr>
    <w:rPr>
      <w:rFonts w:eastAsia="Times New Roman"/>
      <w:szCs w:val="24"/>
      <w:lang w:eastAsia="de-CH"/>
    </w:rPr>
  </w:style>
  <w:style w:type="paragraph" w:styleId="Sommario3">
    <w:name w:val="toc 3"/>
    <w:basedOn w:val="Normale"/>
    <w:next w:val="Normale"/>
    <w:autoRedefine/>
    <w:uiPriority w:val="39"/>
    <w:rsid w:val="00894657"/>
    <w:pPr>
      <w:tabs>
        <w:tab w:val="left" w:pos="1021"/>
        <w:tab w:val="right" w:leader="dot" w:pos="9061"/>
      </w:tabs>
      <w:adjustRightInd w:val="0"/>
      <w:snapToGrid w:val="0"/>
      <w:spacing w:line="240" w:lineRule="auto"/>
      <w:ind w:left="1021" w:hanging="1021"/>
    </w:pPr>
    <w:rPr>
      <w:rFonts w:eastAsia="Times New Roman"/>
      <w:szCs w:val="24"/>
      <w:lang w:eastAsia="de-CH"/>
    </w:rPr>
  </w:style>
  <w:style w:type="paragraph" w:styleId="Sommario4">
    <w:name w:val="toc 4"/>
    <w:basedOn w:val="Normale"/>
    <w:next w:val="Normale"/>
    <w:autoRedefine/>
    <w:uiPriority w:val="39"/>
    <w:rsid w:val="00894657"/>
    <w:pPr>
      <w:tabs>
        <w:tab w:val="left" w:pos="1304"/>
        <w:tab w:val="right" w:leader="dot" w:pos="9061"/>
      </w:tabs>
      <w:adjustRightInd w:val="0"/>
      <w:snapToGrid w:val="0"/>
      <w:spacing w:line="240" w:lineRule="auto"/>
      <w:ind w:left="1304" w:hanging="1304"/>
    </w:pPr>
    <w:rPr>
      <w:rFonts w:eastAsia="Times New Roman"/>
      <w:szCs w:val="24"/>
      <w:lang w:eastAsia="de-CH"/>
    </w:rPr>
  </w:style>
  <w:style w:type="paragraph" w:styleId="Sommario5">
    <w:name w:val="toc 5"/>
    <w:basedOn w:val="Normale"/>
    <w:next w:val="Normale"/>
    <w:autoRedefine/>
    <w:uiPriority w:val="39"/>
    <w:rsid w:val="001250C8"/>
    <w:pPr>
      <w:tabs>
        <w:tab w:val="left" w:pos="1588"/>
        <w:tab w:val="right" w:leader="dot" w:pos="9061"/>
      </w:tabs>
      <w:adjustRightInd w:val="0"/>
      <w:snapToGrid w:val="0"/>
      <w:spacing w:line="240" w:lineRule="auto"/>
      <w:ind w:left="1588" w:hanging="1588"/>
    </w:pPr>
    <w:rPr>
      <w:rFonts w:eastAsia="Times New Roman"/>
      <w:szCs w:val="24"/>
      <w:lang w:eastAsia="de-CH"/>
    </w:rPr>
  </w:style>
  <w:style w:type="paragraph" w:styleId="Sommario6">
    <w:name w:val="toc 6"/>
    <w:basedOn w:val="Normale"/>
    <w:next w:val="Normale"/>
    <w:autoRedefine/>
    <w:uiPriority w:val="39"/>
    <w:rsid w:val="001250C8"/>
    <w:pPr>
      <w:tabs>
        <w:tab w:val="left" w:pos="1871"/>
        <w:tab w:val="right" w:leader="dot" w:pos="9061"/>
      </w:tabs>
      <w:adjustRightInd w:val="0"/>
      <w:snapToGrid w:val="0"/>
      <w:spacing w:line="240" w:lineRule="auto"/>
      <w:ind w:left="1871" w:hanging="1871"/>
    </w:pPr>
    <w:rPr>
      <w:rFonts w:eastAsia="Times New Roman"/>
      <w:noProof/>
      <w:szCs w:val="24"/>
      <w:lang w:eastAsia="de-CH"/>
    </w:rPr>
  </w:style>
  <w:style w:type="paragraph" w:styleId="Sommario7">
    <w:name w:val="toc 7"/>
    <w:basedOn w:val="Normale"/>
    <w:next w:val="Normale"/>
    <w:autoRedefine/>
    <w:uiPriority w:val="39"/>
    <w:rsid w:val="001250C8"/>
    <w:pPr>
      <w:tabs>
        <w:tab w:val="left" w:pos="2155"/>
        <w:tab w:val="right" w:leader="dot" w:pos="9061"/>
      </w:tabs>
      <w:adjustRightInd w:val="0"/>
      <w:snapToGrid w:val="0"/>
      <w:spacing w:line="240" w:lineRule="auto"/>
      <w:ind w:left="2155" w:hanging="2155"/>
    </w:pPr>
    <w:rPr>
      <w:rFonts w:eastAsia="Times New Roman"/>
      <w:noProof/>
      <w:szCs w:val="24"/>
      <w:lang w:eastAsia="de-CH"/>
    </w:rPr>
  </w:style>
  <w:style w:type="paragraph" w:styleId="Sommario8">
    <w:name w:val="toc 8"/>
    <w:basedOn w:val="Normale"/>
    <w:next w:val="Normale"/>
    <w:autoRedefine/>
    <w:uiPriority w:val="39"/>
    <w:rsid w:val="002463B7"/>
    <w:pPr>
      <w:tabs>
        <w:tab w:val="left" w:pos="2438"/>
        <w:tab w:val="right" w:leader="dot" w:pos="9061"/>
      </w:tabs>
      <w:adjustRightInd w:val="0"/>
      <w:snapToGrid w:val="0"/>
      <w:spacing w:line="240" w:lineRule="auto"/>
      <w:ind w:left="2438" w:hanging="2438"/>
    </w:pPr>
    <w:rPr>
      <w:rFonts w:eastAsia="Times New Roman"/>
      <w:szCs w:val="24"/>
      <w:lang w:eastAsia="de-CH"/>
    </w:rPr>
  </w:style>
  <w:style w:type="paragraph" w:styleId="Sommario9">
    <w:name w:val="toc 9"/>
    <w:basedOn w:val="Normale"/>
    <w:next w:val="Normale"/>
    <w:autoRedefine/>
    <w:uiPriority w:val="39"/>
    <w:rsid w:val="002463B7"/>
    <w:pPr>
      <w:tabs>
        <w:tab w:val="left" w:pos="2722"/>
        <w:tab w:val="right" w:leader="dot" w:pos="9061"/>
      </w:tabs>
      <w:adjustRightInd w:val="0"/>
      <w:snapToGrid w:val="0"/>
      <w:spacing w:line="240" w:lineRule="auto"/>
      <w:ind w:left="2722" w:hanging="2722"/>
    </w:pPr>
    <w:rPr>
      <w:rFonts w:eastAsia="Times New Roman"/>
      <w:szCs w:val="24"/>
      <w:lang w:eastAsia="de-CH"/>
    </w:rPr>
  </w:style>
  <w:style w:type="character" w:styleId="Numeroriga">
    <w:name w:val="line number"/>
    <w:basedOn w:val="Carpredefinitoparagrafo"/>
    <w:rsid w:val="00FD1753"/>
    <w:rPr>
      <w:lang w:val="de-CH"/>
    </w:rPr>
  </w:style>
  <w:style w:type="paragraph" w:customStyle="1" w:styleId="Klassifizierung">
    <w:name w:val="Klassifizierung"/>
    <w:basedOn w:val="Normale"/>
    <w:qFormat/>
    <w:rsid w:val="00CA2A4C"/>
    <w:pPr>
      <w:jc w:val="right"/>
    </w:pPr>
    <w:rPr>
      <w:b/>
    </w:rPr>
  </w:style>
  <w:style w:type="paragraph" w:customStyle="1" w:styleId="AbsatzVorBetreff">
    <w:name w:val="AbsatzVorBetreff"/>
    <w:basedOn w:val="Normale"/>
    <w:next w:val="Subject"/>
    <w:rsid w:val="005A7DAB"/>
    <w:pPr>
      <w:spacing w:after="540" w:line="240" w:lineRule="auto"/>
    </w:pPr>
    <w:rPr>
      <w:sz w:val="2"/>
      <w:lang w:val="fr-CH"/>
    </w:rPr>
  </w:style>
  <w:style w:type="paragraph" w:customStyle="1" w:styleId="Pfad">
    <w:name w:val="Pfad"/>
    <w:basedOn w:val="Normale"/>
    <w:qFormat/>
    <w:rsid w:val="0077074D"/>
    <w:pPr>
      <w:spacing w:line="160" w:lineRule="atLeast"/>
    </w:pPr>
    <w:rPr>
      <w:sz w:val="12"/>
      <w:lang w:val="fr-CH"/>
    </w:rPr>
  </w:style>
  <w:style w:type="paragraph" w:customStyle="1" w:styleId="BegleitnotizEintraege">
    <w:name w:val="BegleitnotizEintraege"/>
    <w:basedOn w:val="Normale"/>
    <w:rsid w:val="004A24F7"/>
  </w:style>
  <w:style w:type="paragraph" w:customStyle="1" w:styleId="Begleitblatt">
    <w:name w:val="Begleitblatt"/>
    <w:basedOn w:val="Normale"/>
    <w:qFormat/>
    <w:rsid w:val="00822A2A"/>
    <w:pPr>
      <w:spacing w:after="140" w:line="280" w:lineRule="atLeast"/>
    </w:pPr>
    <w:rPr>
      <w:b/>
      <w:sz w:val="14"/>
    </w:rPr>
  </w:style>
  <w:style w:type="paragraph" w:customStyle="1" w:styleId="NotestInformation">
    <w:name w:val="NotestInformation"/>
    <w:basedOn w:val="Normale"/>
    <w:rsid w:val="00B77A4A"/>
    <w:rPr>
      <w:sz w:val="15"/>
    </w:rPr>
  </w:style>
  <w:style w:type="paragraph" w:customStyle="1" w:styleId="AbstandVorTabelle">
    <w:name w:val="AbstandVorTabelle"/>
    <w:basedOn w:val="Normale"/>
    <w:rsid w:val="00056493"/>
    <w:pPr>
      <w:spacing w:after="60" w:line="190" w:lineRule="atLeast"/>
    </w:pPr>
    <w:rPr>
      <w:sz w:val="2"/>
    </w:rPr>
  </w:style>
  <w:style w:type="paragraph" w:customStyle="1" w:styleId="Haupttitel">
    <w:name w:val="Haupttitel"/>
    <w:basedOn w:val="Normale"/>
    <w:qFormat/>
    <w:rsid w:val="00E67DD4"/>
    <w:pPr>
      <w:spacing w:line="480" w:lineRule="atLeast"/>
    </w:pPr>
    <w:rPr>
      <w:b/>
      <w:sz w:val="42"/>
    </w:rPr>
  </w:style>
  <w:style w:type="paragraph" w:customStyle="1" w:styleId="TabelOfContent">
    <w:name w:val="TabelOfContent"/>
    <w:basedOn w:val="Normale"/>
    <w:qFormat/>
    <w:rsid w:val="003878EA"/>
    <w:pPr>
      <w:spacing w:after="240"/>
    </w:pPr>
    <w:rPr>
      <w:b/>
      <w:sz w:val="32"/>
    </w:rPr>
  </w:style>
  <w:style w:type="character" w:customStyle="1" w:styleId="Underline">
    <w:name w:val="Underline"/>
    <w:uiPriority w:val="1"/>
    <w:rsid w:val="009D79A4"/>
    <w:rPr>
      <w:u w:val="single"/>
      <w:lang w:val="de-CH" w:eastAsia="de-CH"/>
    </w:rPr>
  </w:style>
  <w:style w:type="paragraph" w:customStyle="1" w:styleId="Default">
    <w:name w:val="Default"/>
    <w:rsid w:val="0012029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character" w:customStyle="1" w:styleId="sc121">
    <w:name w:val="sc121"/>
    <w:basedOn w:val="Carpredefinitoparagrafo"/>
    <w:rsid w:val="004F0633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Carpredefinitoparagrafo"/>
    <w:rsid w:val="004F0633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Carpredefinitoparagrafo"/>
    <w:rsid w:val="004F063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Carpredefinitoparagrafo"/>
    <w:rsid w:val="004F0633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Carpredefinitoparagrafo"/>
    <w:rsid w:val="004F0633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Carpredefinitoparagrafo"/>
    <w:rsid w:val="004F0633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Carpredefinitoparagrafo"/>
    <w:rsid w:val="004F0633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Carpredefinitoparagrafo"/>
    <w:rsid w:val="004F063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1">
    <w:name w:val="sc111"/>
    <w:basedOn w:val="Carpredefinitoparagrafo"/>
    <w:rsid w:val="004F0633"/>
    <w:rPr>
      <w:rFonts w:ascii="Courier New" w:hAnsi="Courier New" w:cs="Courier New" w:hint="default"/>
      <w:color w:val="0000FF"/>
      <w:sz w:val="20"/>
      <w:szCs w:val="20"/>
    </w:rPr>
  </w:style>
  <w:style w:type="table" w:styleId="Elencochiaro">
    <w:name w:val="Light List"/>
    <w:basedOn w:val="Tabellanormale"/>
    <w:uiPriority w:val="61"/>
    <w:rsid w:val="00AB565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AB565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List Bullet" w:uiPriority="99"/>
    <w:lsdException w:name="List Number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semiHidden="0" w:unhideWhenUsed="0" w:qFormat="1"/>
    <w:lsdException w:name="Default Paragraph Font" w:uiPriority="1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E-mail Signature" w:uiPriority="99"/>
    <w:lsdException w:name="HTML Top of Form" w:uiPriority="99"/>
    <w:lsdException w:name="HTML Bottom of Form" w:uiPriority="99"/>
    <w:lsdException w:name="HTML Acrony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57462"/>
    <w:pPr>
      <w:spacing w:line="260" w:lineRule="atLeast"/>
    </w:pPr>
    <w:rPr>
      <w:rFonts w:ascii="Arial" w:hAnsi="Arial"/>
      <w:szCs w:val="22"/>
      <w:lang w:val="de-CH" w:eastAsia="en-US"/>
    </w:rPr>
  </w:style>
  <w:style w:type="paragraph" w:styleId="Titolo1">
    <w:name w:val="heading 1"/>
    <w:basedOn w:val="Normale"/>
    <w:next w:val="Normale"/>
    <w:link w:val="Titolo1Carattere"/>
    <w:autoRedefine/>
    <w:qFormat/>
    <w:rsid w:val="00DB167A"/>
    <w:pPr>
      <w:keepNext/>
      <w:keepLines/>
      <w:numPr>
        <w:numId w:val="34"/>
      </w:numPr>
      <w:tabs>
        <w:tab w:val="left" w:pos="851"/>
      </w:tabs>
      <w:adjustRightInd w:val="0"/>
      <w:snapToGrid w:val="0"/>
      <w:spacing w:before="240" w:after="60"/>
      <w:ind w:left="851" w:hanging="851"/>
      <w:outlineLvl w:val="0"/>
    </w:pPr>
    <w:rPr>
      <w:rFonts w:eastAsia="Times New Roman" w:cs="Arial"/>
      <w:b/>
      <w:bCs/>
      <w:snapToGrid w:val="0"/>
      <w:kern w:val="32"/>
      <w:sz w:val="28"/>
      <w:szCs w:val="32"/>
      <w:lang w:eastAsia="de-CH"/>
    </w:rPr>
  </w:style>
  <w:style w:type="paragraph" w:styleId="Titolo2">
    <w:name w:val="heading 2"/>
    <w:basedOn w:val="Normale"/>
    <w:next w:val="Normale"/>
    <w:link w:val="Titolo2Carattere"/>
    <w:qFormat/>
    <w:rsid w:val="007B6AD7"/>
    <w:pPr>
      <w:keepNext/>
      <w:keepLines/>
      <w:numPr>
        <w:ilvl w:val="1"/>
        <w:numId w:val="34"/>
      </w:numPr>
      <w:tabs>
        <w:tab w:val="left" w:pos="851"/>
      </w:tabs>
      <w:adjustRightInd w:val="0"/>
      <w:snapToGrid w:val="0"/>
      <w:spacing w:before="240" w:after="60"/>
      <w:ind w:left="851" w:hanging="851"/>
      <w:outlineLvl w:val="1"/>
    </w:pPr>
    <w:rPr>
      <w:rFonts w:eastAsia="Times New Roman" w:cs="Arial"/>
      <w:b/>
      <w:bCs/>
      <w:iCs/>
      <w:sz w:val="24"/>
      <w:szCs w:val="28"/>
      <w:lang w:eastAsia="de-CH"/>
    </w:rPr>
  </w:style>
  <w:style w:type="paragraph" w:styleId="Titolo3">
    <w:name w:val="heading 3"/>
    <w:basedOn w:val="Normale"/>
    <w:next w:val="Normale"/>
    <w:link w:val="Titolo3Carattere"/>
    <w:qFormat/>
    <w:rsid w:val="00170134"/>
    <w:pPr>
      <w:keepNext/>
      <w:keepLines/>
      <w:numPr>
        <w:ilvl w:val="2"/>
        <w:numId w:val="34"/>
      </w:numPr>
      <w:tabs>
        <w:tab w:val="left" w:pos="851"/>
      </w:tabs>
      <w:adjustRightInd w:val="0"/>
      <w:snapToGrid w:val="0"/>
      <w:spacing w:before="240" w:after="60"/>
      <w:ind w:left="851" w:hanging="851"/>
      <w:outlineLvl w:val="2"/>
    </w:pPr>
    <w:rPr>
      <w:rFonts w:eastAsia="Times New Roman" w:cs="Arial"/>
      <w:b/>
      <w:bCs/>
      <w:szCs w:val="26"/>
      <w:lang w:eastAsia="de-CH"/>
    </w:rPr>
  </w:style>
  <w:style w:type="paragraph" w:styleId="Titolo4">
    <w:name w:val="heading 4"/>
    <w:basedOn w:val="Normale"/>
    <w:next w:val="Normale"/>
    <w:link w:val="Titolo4Carattere"/>
    <w:qFormat/>
    <w:rsid w:val="00FD3778"/>
    <w:pPr>
      <w:keepNext/>
      <w:keepLines/>
      <w:numPr>
        <w:ilvl w:val="3"/>
        <w:numId w:val="34"/>
      </w:numPr>
      <w:tabs>
        <w:tab w:val="left" w:pos="851"/>
      </w:tabs>
      <w:adjustRightInd w:val="0"/>
      <w:snapToGrid w:val="0"/>
      <w:spacing w:before="240" w:after="60"/>
      <w:ind w:left="851" w:hanging="851"/>
      <w:outlineLvl w:val="3"/>
    </w:pPr>
    <w:rPr>
      <w:rFonts w:eastAsia="Times New Roman"/>
      <w:b/>
      <w:bCs/>
      <w:szCs w:val="28"/>
      <w:lang w:eastAsia="de-CH"/>
    </w:rPr>
  </w:style>
  <w:style w:type="paragraph" w:styleId="Titolo5">
    <w:name w:val="heading 5"/>
    <w:basedOn w:val="Normale"/>
    <w:next w:val="Normale"/>
    <w:link w:val="Titolo5Carattere"/>
    <w:qFormat/>
    <w:rsid w:val="00EC47D2"/>
    <w:pPr>
      <w:keepNext/>
      <w:keepLines/>
      <w:numPr>
        <w:ilvl w:val="4"/>
        <w:numId w:val="34"/>
      </w:numPr>
      <w:tabs>
        <w:tab w:val="left" w:pos="1701"/>
      </w:tabs>
      <w:adjustRightInd w:val="0"/>
      <w:snapToGrid w:val="0"/>
      <w:spacing w:before="240" w:after="60"/>
      <w:ind w:left="1701" w:hanging="1701"/>
      <w:outlineLvl w:val="4"/>
    </w:pPr>
    <w:rPr>
      <w:rFonts w:eastAsia="Times New Roman"/>
      <w:b/>
      <w:bCs/>
      <w:iCs/>
      <w:szCs w:val="26"/>
      <w:lang w:eastAsia="de-CH"/>
    </w:rPr>
  </w:style>
  <w:style w:type="paragraph" w:styleId="Titolo6">
    <w:name w:val="heading 6"/>
    <w:basedOn w:val="Normale"/>
    <w:next w:val="Normale"/>
    <w:link w:val="Titolo6Carattere"/>
    <w:qFormat/>
    <w:rsid w:val="00EC47D2"/>
    <w:pPr>
      <w:keepNext/>
      <w:keepLines/>
      <w:numPr>
        <w:ilvl w:val="5"/>
        <w:numId w:val="34"/>
      </w:numPr>
      <w:tabs>
        <w:tab w:val="left" w:pos="1985"/>
      </w:tabs>
      <w:adjustRightInd w:val="0"/>
      <w:snapToGrid w:val="0"/>
      <w:spacing w:before="240" w:after="60"/>
      <w:ind w:left="1985" w:hanging="1985"/>
      <w:outlineLvl w:val="5"/>
    </w:pPr>
    <w:rPr>
      <w:rFonts w:eastAsia="Times New Roman"/>
      <w:b/>
      <w:bCs/>
      <w:lang w:eastAsia="de-CH"/>
    </w:rPr>
  </w:style>
  <w:style w:type="paragraph" w:styleId="Titolo7">
    <w:name w:val="heading 7"/>
    <w:basedOn w:val="Normale"/>
    <w:next w:val="Normale"/>
    <w:link w:val="Titolo7Carattere"/>
    <w:qFormat/>
    <w:rsid w:val="00EC47D2"/>
    <w:pPr>
      <w:keepNext/>
      <w:keepLines/>
      <w:numPr>
        <w:ilvl w:val="6"/>
        <w:numId w:val="34"/>
      </w:numPr>
      <w:tabs>
        <w:tab w:val="left" w:pos="2268"/>
      </w:tabs>
      <w:adjustRightInd w:val="0"/>
      <w:snapToGrid w:val="0"/>
      <w:spacing w:before="240" w:after="60"/>
      <w:ind w:left="2268" w:hanging="2268"/>
      <w:outlineLvl w:val="6"/>
    </w:pPr>
    <w:rPr>
      <w:rFonts w:eastAsia="Times New Roman"/>
      <w:b/>
      <w:szCs w:val="24"/>
      <w:lang w:eastAsia="de-CH"/>
    </w:rPr>
  </w:style>
  <w:style w:type="paragraph" w:styleId="Titolo8">
    <w:name w:val="heading 8"/>
    <w:basedOn w:val="Normale"/>
    <w:next w:val="Normale"/>
    <w:link w:val="Titolo8Carattere"/>
    <w:qFormat/>
    <w:rsid w:val="00EC47D2"/>
    <w:pPr>
      <w:keepNext/>
      <w:keepLines/>
      <w:numPr>
        <w:ilvl w:val="7"/>
        <w:numId w:val="34"/>
      </w:numPr>
      <w:tabs>
        <w:tab w:val="left" w:pos="2552"/>
      </w:tabs>
      <w:adjustRightInd w:val="0"/>
      <w:snapToGrid w:val="0"/>
      <w:spacing w:before="240" w:after="60"/>
      <w:ind w:left="2552" w:hanging="2552"/>
      <w:outlineLvl w:val="7"/>
    </w:pPr>
    <w:rPr>
      <w:rFonts w:eastAsia="Times New Roman"/>
      <w:b/>
      <w:iCs/>
      <w:szCs w:val="24"/>
      <w:lang w:eastAsia="de-CH"/>
    </w:rPr>
  </w:style>
  <w:style w:type="paragraph" w:styleId="Titolo9">
    <w:name w:val="heading 9"/>
    <w:basedOn w:val="Normale"/>
    <w:next w:val="Normale"/>
    <w:link w:val="Titolo9Carattere"/>
    <w:qFormat/>
    <w:rsid w:val="00EC47D2"/>
    <w:pPr>
      <w:keepNext/>
      <w:keepLines/>
      <w:numPr>
        <w:ilvl w:val="8"/>
        <w:numId w:val="34"/>
      </w:numPr>
      <w:tabs>
        <w:tab w:val="left" w:pos="2835"/>
      </w:tabs>
      <w:adjustRightInd w:val="0"/>
      <w:snapToGrid w:val="0"/>
      <w:spacing w:before="240" w:after="60"/>
      <w:ind w:left="2835" w:hanging="2835"/>
      <w:outlineLvl w:val="8"/>
    </w:pPr>
    <w:rPr>
      <w:rFonts w:eastAsia="Times New Roman" w:cs="Arial"/>
      <w:b/>
      <w:lang w:eastAsia="de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201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02015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02015D"/>
    <w:pPr>
      <w:tabs>
        <w:tab w:val="center" w:pos="4536"/>
        <w:tab w:val="right" w:pos="9072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2015D"/>
    <w:rPr>
      <w:lang w:val="de-CH"/>
    </w:rPr>
  </w:style>
  <w:style w:type="paragraph" w:styleId="Pidipagina">
    <w:name w:val="footer"/>
    <w:basedOn w:val="Normale"/>
    <w:link w:val="PidipaginaCarattere"/>
    <w:uiPriority w:val="99"/>
    <w:unhideWhenUsed/>
    <w:rsid w:val="0002015D"/>
    <w:pPr>
      <w:tabs>
        <w:tab w:val="center" w:pos="4536"/>
        <w:tab w:val="right" w:pos="9072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2015D"/>
    <w:rPr>
      <w:lang w:val="de-CH"/>
    </w:rPr>
  </w:style>
  <w:style w:type="table" w:styleId="Grigliatabella">
    <w:name w:val="Table Grid"/>
    <w:basedOn w:val="Tabellanormale"/>
    <w:uiPriority w:val="59"/>
    <w:rsid w:val="00622912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ensterzeile">
    <w:name w:val="Fensterzeile"/>
    <w:basedOn w:val="Normale"/>
    <w:qFormat/>
    <w:rsid w:val="00BF3DED"/>
    <w:pPr>
      <w:spacing w:line="200" w:lineRule="atLeast"/>
    </w:pPr>
    <w:rPr>
      <w:sz w:val="14"/>
    </w:rPr>
  </w:style>
  <w:style w:type="paragraph" w:customStyle="1" w:styleId="zOawDeliveryOption">
    <w:name w:val="zOawDeliveryOption"/>
    <w:basedOn w:val="Normale"/>
    <w:qFormat/>
    <w:rsid w:val="00BE67DF"/>
    <w:rPr>
      <w:b/>
    </w:rPr>
  </w:style>
  <w:style w:type="paragraph" w:customStyle="1" w:styleId="Recipient">
    <w:name w:val="Recipient"/>
    <w:basedOn w:val="Normale"/>
    <w:qFormat/>
    <w:rsid w:val="00BE67DF"/>
  </w:style>
  <w:style w:type="paragraph" w:customStyle="1" w:styleId="KopfzeileDepartement">
    <w:name w:val="Kopfzeile Departement"/>
    <w:basedOn w:val="Normale"/>
    <w:qFormat/>
    <w:rsid w:val="00BE67DF"/>
    <w:pPr>
      <w:spacing w:line="200" w:lineRule="atLeast"/>
    </w:pPr>
    <w:rPr>
      <w:sz w:val="15"/>
    </w:rPr>
  </w:style>
  <w:style w:type="paragraph" w:customStyle="1" w:styleId="KopfzeileAmt">
    <w:name w:val="Kopfzeile Amt"/>
    <w:basedOn w:val="Normale"/>
    <w:qFormat/>
    <w:rsid w:val="0000597C"/>
    <w:pPr>
      <w:spacing w:line="200" w:lineRule="atLeast"/>
    </w:pPr>
    <w:rPr>
      <w:sz w:val="15"/>
    </w:rPr>
  </w:style>
  <w:style w:type="paragraph" w:customStyle="1" w:styleId="ReferenzFett">
    <w:name w:val="Referenz Fett"/>
    <w:basedOn w:val="Normale"/>
    <w:qFormat/>
    <w:rsid w:val="002A59A5"/>
    <w:pPr>
      <w:spacing w:after="20" w:line="200" w:lineRule="atLeast"/>
    </w:pPr>
    <w:rPr>
      <w:b/>
      <w:sz w:val="15"/>
    </w:rPr>
  </w:style>
  <w:style w:type="paragraph" w:customStyle="1" w:styleId="Referenz">
    <w:name w:val="Referenz"/>
    <w:basedOn w:val="Normale"/>
    <w:qFormat/>
    <w:rsid w:val="004464E3"/>
    <w:pPr>
      <w:spacing w:line="200" w:lineRule="atLeast"/>
    </w:pPr>
    <w:rPr>
      <w:sz w:val="15"/>
    </w:rPr>
  </w:style>
  <w:style w:type="paragraph" w:customStyle="1" w:styleId="Subject">
    <w:name w:val="Subject"/>
    <w:basedOn w:val="Normale"/>
    <w:qFormat/>
    <w:rsid w:val="00257462"/>
    <w:rPr>
      <w:b/>
    </w:rPr>
  </w:style>
  <w:style w:type="paragraph" w:styleId="Paragrafoelenco">
    <w:name w:val="List Paragraph"/>
    <w:basedOn w:val="Normale"/>
    <w:uiPriority w:val="34"/>
    <w:qFormat/>
    <w:rsid w:val="0091548A"/>
    <w:pPr>
      <w:contextualSpacing/>
    </w:pPr>
  </w:style>
  <w:style w:type="character" w:styleId="Collegamentoipertestuale">
    <w:name w:val="Hyperlink"/>
    <w:uiPriority w:val="99"/>
    <w:unhideWhenUsed/>
    <w:rsid w:val="0091548A"/>
    <w:rPr>
      <w:color w:val="0000FF"/>
      <w:u w:val="single"/>
    </w:rPr>
  </w:style>
  <w:style w:type="paragraph" w:customStyle="1" w:styleId="FusszeileKontakt">
    <w:name w:val="FusszeileKontakt"/>
    <w:basedOn w:val="Normale"/>
    <w:qFormat/>
    <w:rsid w:val="0091548A"/>
    <w:pPr>
      <w:spacing w:line="200" w:lineRule="atLeast"/>
    </w:pPr>
    <w:rPr>
      <w:sz w:val="15"/>
    </w:rPr>
  </w:style>
  <w:style w:type="paragraph" w:customStyle="1" w:styleId="Versteckt">
    <w:name w:val="Versteckt"/>
    <w:basedOn w:val="Normale"/>
    <w:qFormat/>
    <w:rsid w:val="00373673"/>
    <w:pPr>
      <w:spacing w:line="20" w:lineRule="exact"/>
    </w:pPr>
    <w:rPr>
      <w:sz w:val="2"/>
    </w:rPr>
  </w:style>
  <w:style w:type="paragraph" w:customStyle="1" w:styleId="Seite">
    <w:name w:val="Seite"/>
    <w:basedOn w:val="Normale"/>
    <w:qFormat/>
    <w:rsid w:val="008166B7"/>
    <w:pPr>
      <w:spacing w:line="200" w:lineRule="atLeast"/>
    </w:pPr>
    <w:rPr>
      <w:sz w:val="14"/>
    </w:rPr>
  </w:style>
  <w:style w:type="paragraph" w:customStyle="1" w:styleId="KopfzeileAbstand">
    <w:name w:val="KopfzeileAbstand"/>
    <w:basedOn w:val="KopfzeileDepartement"/>
    <w:qFormat/>
    <w:rsid w:val="00466549"/>
    <w:pPr>
      <w:spacing w:line="0" w:lineRule="atLeast"/>
    </w:pPr>
    <w:rPr>
      <w:sz w:val="8"/>
    </w:rPr>
  </w:style>
  <w:style w:type="paragraph" w:customStyle="1" w:styleId="zOawRecipient">
    <w:name w:val="zOawRecipient"/>
    <w:basedOn w:val="Normale"/>
    <w:qFormat/>
    <w:rsid w:val="00411FAF"/>
  </w:style>
  <w:style w:type="paragraph" w:customStyle="1" w:styleId="zOawDeliveryOption2">
    <w:name w:val="zOawDeliveryOption2"/>
    <w:basedOn w:val="Normale"/>
    <w:qFormat/>
    <w:rsid w:val="00411FAF"/>
    <w:rPr>
      <w:b/>
    </w:rPr>
  </w:style>
  <w:style w:type="paragraph" w:customStyle="1" w:styleId="KopfzeileAbstandPn">
    <w:name w:val="Kopfzeile Abstand Pn"/>
    <w:basedOn w:val="KopfzeileDepartement"/>
    <w:qFormat/>
    <w:rsid w:val="00D12F52"/>
    <w:pPr>
      <w:spacing w:after="1300"/>
    </w:pPr>
  </w:style>
  <w:style w:type="paragraph" w:styleId="Indicedellefigure">
    <w:name w:val="table of figures"/>
    <w:basedOn w:val="Normale"/>
    <w:next w:val="Normale"/>
    <w:rsid w:val="007E17D3"/>
    <w:pPr>
      <w:adjustRightInd w:val="0"/>
      <w:snapToGrid w:val="0"/>
      <w:spacing w:line="240" w:lineRule="auto"/>
    </w:pPr>
    <w:rPr>
      <w:rFonts w:eastAsia="Times New Roman"/>
      <w:szCs w:val="24"/>
      <w:lang w:eastAsia="de-CH"/>
    </w:rPr>
  </w:style>
  <w:style w:type="paragraph" w:styleId="Formuladiapertura">
    <w:name w:val="Salutation"/>
    <w:basedOn w:val="Normale"/>
    <w:next w:val="Normale"/>
    <w:link w:val="FormuladiaperturaCarattere"/>
    <w:rsid w:val="007E17D3"/>
    <w:pPr>
      <w:keepLines/>
      <w:adjustRightInd w:val="0"/>
      <w:snapToGrid w:val="0"/>
      <w:spacing w:line="240" w:lineRule="auto"/>
    </w:pPr>
    <w:rPr>
      <w:rFonts w:eastAsia="Times New Roman"/>
      <w:szCs w:val="24"/>
      <w:lang w:eastAsia="de-CH"/>
    </w:rPr>
  </w:style>
  <w:style w:type="character" w:customStyle="1" w:styleId="FormuladiaperturaCarattere">
    <w:name w:val="Formula di apertura Carattere"/>
    <w:link w:val="Formuladiapertura"/>
    <w:rsid w:val="007E17D3"/>
    <w:rPr>
      <w:rFonts w:ascii="Arial" w:eastAsia="Times New Roman" w:hAnsi="Arial"/>
      <w:sz w:val="22"/>
      <w:szCs w:val="24"/>
      <w:lang w:val="de-CH" w:eastAsia="de-CH"/>
    </w:rPr>
  </w:style>
  <w:style w:type="paragraph" w:styleId="Didascalia">
    <w:name w:val="caption"/>
    <w:basedOn w:val="Normale"/>
    <w:next w:val="Normale"/>
    <w:qFormat/>
    <w:rsid w:val="007E17D3"/>
    <w:pPr>
      <w:keepLines/>
      <w:adjustRightInd w:val="0"/>
      <w:snapToGrid w:val="0"/>
      <w:spacing w:line="240" w:lineRule="auto"/>
    </w:pPr>
    <w:rPr>
      <w:rFonts w:eastAsia="Times New Roman"/>
      <w:b/>
      <w:bCs/>
      <w:sz w:val="14"/>
      <w:szCs w:val="20"/>
      <w:lang w:eastAsia="de-CH"/>
    </w:rPr>
  </w:style>
  <w:style w:type="character" w:styleId="Collegamentovisitato">
    <w:name w:val="FollowedHyperlink"/>
    <w:rsid w:val="00FD1753"/>
    <w:rPr>
      <w:dstrike w:val="0"/>
      <w:u w:val="none"/>
      <w:vertAlign w:val="baseline"/>
    </w:rPr>
  </w:style>
  <w:style w:type="paragraph" w:styleId="Testodelblocco">
    <w:name w:val="Block Text"/>
    <w:basedOn w:val="Normale"/>
    <w:rsid w:val="007E17D3"/>
    <w:pPr>
      <w:adjustRightInd w:val="0"/>
      <w:snapToGrid w:val="0"/>
      <w:spacing w:line="240" w:lineRule="auto"/>
    </w:pPr>
    <w:rPr>
      <w:rFonts w:eastAsia="Times New Roman"/>
      <w:szCs w:val="24"/>
      <w:lang w:eastAsia="de-CH"/>
    </w:rPr>
  </w:style>
  <w:style w:type="paragraph" w:styleId="Data">
    <w:name w:val="Date"/>
    <w:basedOn w:val="Normale"/>
    <w:next w:val="Normale"/>
    <w:link w:val="DataCarattere"/>
    <w:rsid w:val="007E17D3"/>
    <w:pPr>
      <w:adjustRightInd w:val="0"/>
      <w:snapToGrid w:val="0"/>
      <w:spacing w:line="240" w:lineRule="auto"/>
    </w:pPr>
    <w:rPr>
      <w:rFonts w:eastAsia="Times New Roman"/>
      <w:sz w:val="14"/>
      <w:szCs w:val="24"/>
      <w:lang w:eastAsia="de-CH"/>
    </w:rPr>
  </w:style>
  <w:style w:type="character" w:customStyle="1" w:styleId="DataCarattere">
    <w:name w:val="Data Carattere"/>
    <w:link w:val="Data"/>
    <w:rsid w:val="007E17D3"/>
    <w:rPr>
      <w:rFonts w:ascii="Arial" w:eastAsia="Times New Roman" w:hAnsi="Arial"/>
      <w:sz w:val="14"/>
      <w:szCs w:val="24"/>
      <w:lang w:val="de-CH" w:eastAsia="de-CH"/>
    </w:rPr>
  </w:style>
  <w:style w:type="character" w:customStyle="1" w:styleId="Description">
    <w:name w:val="Description"/>
    <w:rsid w:val="00FD1753"/>
    <w:rPr>
      <w:sz w:val="14"/>
    </w:rPr>
  </w:style>
  <w:style w:type="paragraph" w:customStyle="1" w:styleId="DocumentType">
    <w:name w:val="DocumentType"/>
    <w:basedOn w:val="Normale"/>
    <w:rsid w:val="00F24C1E"/>
    <w:pPr>
      <w:adjustRightInd w:val="0"/>
      <w:snapToGrid w:val="0"/>
    </w:pPr>
    <w:rPr>
      <w:rFonts w:eastAsia="Times New Roman"/>
      <w:b/>
      <w:sz w:val="42"/>
      <w:szCs w:val="24"/>
      <w:lang w:eastAsia="de-CH"/>
    </w:rPr>
  </w:style>
  <w:style w:type="paragraph" w:styleId="Mappadocumento">
    <w:name w:val="Document Map"/>
    <w:basedOn w:val="Normale"/>
    <w:link w:val="MappadocumentoCarattere"/>
    <w:rsid w:val="007E17D3"/>
    <w:pPr>
      <w:adjustRightInd w:val="0"/>
      <w:snapToGrid w:val="0"/>
      <w:spacing w:line="240" w:lineRule="auto"/>
    </w:pPr>
    <w:rPr>
      <w:rFonts w:eastAsia="Times New Roman" w:cs="Tahoma"/>
      <w:szCs w:val="20"/>
      <w:lang w:eastAsia="de-CH"/>
    </w:rPr>
  </w:style>
  <w:style w:type="character" w:customStyle="1" w:styleId="MappadocumentoCarattere">
    <w:name w:val="Mappa documento Carattere"/>
    <w:link w:val="Mappadocumento"/>
    <w:rsid w:val="007E17D3"/>
    <w:rPr>
      <w:rFonts w:ascii="Arial" w:eastAsia="Times New Roman" w:hAnsi="Arial" w:cs="Tahoma"/>
      <w:sz w:val="22"/>
      <w:lang w:val="de-CH" w:eastAsia="de-CH"/>
    </w:rPr>
  </w:style>
  <w:style w:type="paragraph" w:customStyle="1" w:styleId="Enclosures">
    <w:name w:val="Enclosures"/>
    <w:basedOn w:val="Normale"/>
    <w:rsid w:val="007E17D3"/>
    <w:pPr>
      <w:adjustRightInd w:val="0"/>
      <w:snapToGrid w:val="0"/>
      <w:spacing w:line="240" w:lineRule="auto"/>
    </w:pPr>
    <w:rPr>
      <w:rFonts w:eastAsia="Times New Roman"/>
      <w:szCs w:val="24"/>
      <w:lang w:eastAsia="de-CH"/>
    </w:rPr>
  </w:style>
  <w:style w:type="paragraph" w:customStyle="1" w:styleId="EnclosuresFristLine">
    <w:name w:val="Enclosures Frist Line"/>
    <w:basedOn w:val="Enclosures"/>
    <w:next w:val="Enclosures"/>
    <w:rsid w:val="00FD1753"/>
    <w:pPr>
      <w:spacing w:before="400"/>
    </w:pPr>
  </w:style>
  <w:style w:type="paragraph" w:styleId="Testonotadichiusura">
    <w:name w:val="endnote text"/>
    <w:basedOn w:val="Normale"/>
    <w:link w:val="TestonotadichiusuraCarattere"/>
    <w:rsid w:val="007E17D3"/>
    <w:pPr>
      <w:adjustRightInd w:val="0"/>
      <w:snapToGrid w:val="0"/>
      <w:spacing w:line="240" w:lineRule="auto"/>
    </w:pPr>
    <w:rPr>
      <w:rFonts w:eastAsia="Times New Roman"/>
      <w:sz w:val="14"/>
      <w:szCs w:val="20"/>
      <w:lang w:eastAsia="de-CH"/>
    </w:rPr>
  </w:style>
  <w:style w:type="character" w:customStyle="1" w:styleId="TestonotadichiusuraCarattere">
    <w:name w:val="Testo nota di chiusura Carattere"/>
    <w:link w:val="Testonotadichiusura"/>
    <w:rsid w:val="007E17D3"/>
    <w:rPr>
      <w:rFonts w:ascii="Arial" w:eastAsia="Times New Roman" w:hAnsi="Arial"/>
      <w:sz w:val="14"/>
      <w:lang w:val="de-CH" w:eastAsia="de-CH"/>
    </w:rPr>
  </w:style>
  <w:style w:type="character" w:styleId="Rimandonotadichiusura">
    <w:name w:val="endnote reference"/>
    <w:rsid w:val="00FD1753"/>
    <w:rPr>
      <w:vertAlign w:val="superscript"/>
    </w:rPr>
  </w:style>
  <w:style w:type="character" w:styleId="Enfasigrassetto">
    <w:name w:val="Strong"/>
    <w:qFormat/>
    <w:rsid w:val="007E17D3"/>
    <w:rPr>
      <w:rFonts w:ascii="Arial" w:hAnsi="Arial"/>
      <w:b/>
      <w:bCs/>
    </w:rPr>
  </w:style>
  <w:style w:type="paragraph" w:styleId="Intestazionenota">
    <w:name w:val="Note Heading"/>
    <w:basedOn w:val="Normale"/>
    <w:next w:val="Normale"/>
    <w:link w:val="IntestazionenotaCarattere"/>
    <w:rsid w:val="007E17D3"/>
    <w:pPr>
      <w:adjustRightInd w:val="0"/>
      <w:snapToGrid w:val="0"/>
      <w:spacing w:line="240" w:lineRule="auto"/>
    </w:pPr>
    <w:rPr>
      <w:rFonts w:eastAsia="Times New Roman"/>
      <w:szCs w:val="24"/>
      <w:lang w:eastAsia="de-CH"/>
    </w:rPr>
  </w:style>
  <w:style w:type="character" w:customStyle="1" w:styleId="IntestazionenotaCarattere">
    <w:name w:val="Intestazione nota Carattere"/>
    <w:link w:val="Intestazionenota"/>
    <w:rsid w:val="007E17D3"/>
    <w:rPr>
      <w:rFonts w:ascii="Arial" w:eastAsia="Times New Roman" w:hAnsi="Arial"/>
      <w:sz w:val="22"/>
      <w:szCs w:val="24"/>
      <w:lang w:val="de-CH" w:eastAsia="de-CH"/>
    </w:rPr>
  </w:style>
  <w:style w:type="paragraph" w:styleId="Testonotaapidipagina">
    <w:name w:val="footnote text"/>
    <w:basedOn w:val="Normale"/>
    <w:link w:val="TestonotaapidipaginaCarattere"/>
    <w:rsid w:val="007E17D3"/>
    <w:pPr>
      <w:adjustRightInd w:val="0"/>
      <w:snapToGrid w:val="0"/>
      <w:spacing w:line="240" w:lineRule="auto"/>
    </w:pPr>
    <w:rPr>
      <w:rFonts w:eastAsia="Times New Roman"/>
      <w:sz w:val="14"/>
      <w:szCs w:val="20"/>
      <w:lang w:eastAsia="de-CH"/>
    </w:rPr>
  </w:style>
  <w:style w:type="character" w:customStyle="1" w:styleId="TestonotaapidipaginaCarattere">
    <w:name w:val="Testo nota a piè di pagina Carattere"/>
    <w:link w:val="Testonotaapidipagina"/>
    <w:rsid w:val="007E17D3"/>
    <w:rPr>
      <w:rFonts w:ascii="Arial" w:eastAsia="Times New Roman" w:hAnsi="Arial"/>
      <w:sz w:val="14"/>
      <w:lang w:val="de-CH" w:eastAsia="de-CH"/>
    </w:rPr>
  </w:style>
  <w:style w:type="character" w:styleId="Rimandonotaapidipagina">
    <w:name w:val="footnote reference"/>
    <w:rsid w:val="00FD1753"/>
    <w:rPr>
      <w:vertAlign w:val="superscript"/>
    </w:rPr>
  </w:style>
  <w:style w:type="paragraph" w:styleId="Formuladichiusura">
    <w:name w:val="Closing"/>
    <w:basedOn w:val="Normale"/>
    <w:link w:val="FormuladichiusuraCarattere"/>
    <w:rsid w:val="007E17D3"/>
    <w:pPr>
      <w:keepNext/>
      <w:keepLines/>
      <w:adjustRightInd w:val="0"/>
      <w:snapToGrid w:val="0"/>
      <w:spacing w:line="240" w:lineRule="auto"/>
    </w:pPr>
    <w:rPr>
      <w:rFonts w:eastAsia="Times New Roman"/>
      <w:szCs w:val="24"/>
      <w:lang w:eastAsia="de-CH"/>
    </w:rPr>
  </w:style>
  <w:style w:type="character" w:customStyle="1" w:styleId="FormuladichiusuraCarattere">
    <w:name w:val="Formula di chiusura Carattere"/>
    <w:link w:val="Formuladichiusura"/>
    <w:rsid w:val="007E17D3"/>
    <w:rPr>
      <w:rFonts w:ascii="Arial" w:eastAsia="Times New Roman" w:hAnsi="Arial"/>
      <w:sz w:val="22"/>
      <w:szCs w:val="24"/>
      <w:lang w:val="de-CH" w:eastAsia="de-CH"/>
    </w:rPr>
  </w:style>
  <w:style w:type="character" w:styleId="Enfasicorsivo">
    <w:name w:val="Emphasis"/>
    <w:qFormat/>
    <w:rsid w:val="00FD1753"/>
    <w:rPr>
      <w:b/>
      <w:iCs/>
    </w:rPr>
  </w:style>
  <w:style w:type="paragraph" w:styleId="IndirizzoHTML">
    <w:name w:val="HTML Address"/>
    <w:basedOn w:val="Normale"/>
    <w:link w:val="IndirizzoHTMLCarattere"/>
    <w:rsid w:val="007E17D3"/>
    <w:pPr>
      <w:adjustRightInd w:val="0"/>
      <w:snapToGrid w:val="0"/>
      <w:spacing w:line="240" w:lineRule="auto"/>
    </w:pPr>
    <w:rPr>
      <w:rFonts w:eastAsia="Times New Roman"/>
      <w:iCs/>
      <w:szCs w:val="24"/>
      <w:lang w:eastAsia="de-CH"/>
    </w:rPr>
  </w:style>
  <w:style w:type="character" w:customStyle="1" w:styleId="IndirizzoHTMLCarattere">
    <w:name w:val="Indirizzo HTML Carattere"/>
    <w:link w:val="IndirizzoHTML"/>
    <w:rsid w:val="007E17D3"/>
    <w:rPr>
      <w:rFonts w:ascii="Arial" w:eastAsia="Times New Roman" w:hAnsi="Arial"/>
      <w:iCs/>
      <w:sz w:val="22"/>
      <w:szCs w:val="24"/>
      <w:lang w:val="de-CH" w:eastAsia="de-CH"/>
    </w:rPr>
  </w:style>
  <w:style w:type="character" w:styleId="EsempioHTML">
    <w:name w:val="HTML Sample"/>
    <w:rsid w:val="007E17D3"/>
    <w:rPr>
      <w:rFonts w:ascii="Arial" w:hAnsi="Arial" w:cs="Courier New"/>
      <w:sz w:val="22"/>
    </w:rPr>
  </w:style>
  <w:style w:type="character" w:styleId="CodiceHTML">
    <w:name w:val="HTML Code"/>
    <w:rsid w:val="007E17D3"/>
    <w:rPr>
      <w:rFonts w:ascii="Arial" w:hAnsi="Arial" w:cs="Courier New"/>
      <w:sz w:val="22"/>
      <w:szCs w:val="20"/>
    </w:rPr>
  </w:style>
  <w:style w:type="character" w:styleId="DefinizioneHTML">
    <w:name w:val="HTML Definition"/>
    <w:rsid w:val="007E17D3"/>
    <w:rPr>
      <w:rFonts w:ascii="Arial" w:hAnsi="Arial"/>
      <w:iCs/>
    </w:rPr>
  </w:style>
  <w:style w:type="character" w:styleId="MacchinadascrivereHTML">
    <w:name w:val="HTML Typewriter"/>
    <w:rsid w:val="007E17D3"/>
    <w:rPr>
      <w:rFonts w:ascii="Arial" w:hAnsi="Arial" w:cs="Courier New"/>
      <w:sz w:val="20"/>
      <w:szCs w:val="20"/>
    </w:rPr>
  </w:style>
  <w:style w:type="character" w:styleId="TastieraHTML">
    <w:name w:val="HTML Keyboard"/>
    <w:rsid w:val="007E17D3"/>
    <w:rPr>
      <w:rFonts w:ascii="Arial" w:hAnsi="Arial" w:cs="Courier New"/>
      <w:sz w:val="22"/>
      <w:szCs w:val="20"/>
    </w:rPr>
  </w:style>
  <w:style w:type="character" w:styleId="VariabileHTML">
    <w:name w:val="HTML Variable"/>
    <w:rsid w:val="00FD1753"/>
    <w:rPr>
      <w:iCs/>
    </w:rPr>
  </w:style>
  <w:style w:type="paragraph" w:styleId="PreformattatoHTML">
    <w:name w:val="HTML Preformatted"/>
    <w:basedOn w:val="Normale"/>
    <w:link w:val="PreformattatoHTMLCarattere"/>
    <w:rsid w:val="007E17D3"/>
    <w:pPr>
      <w:adjustRightInd w:val="0"/>
      <w:snapToGrid w:val="0"/>
      <w:spacing w:line="240" w:lineRule="auto"/>
    </w:pPr>
    <w:rPr>
      <w:rFonts w:eastAsia="Times New Roman" w:cs="Courier New"/>
      <w:szCs w:val="20"/>
      <w:lang w:eastAsia="de-CH"/>
    </w:rPr>
  </w:style>
  <w:style w:type="character" w:customStyle="1" w:styleId="PreformattatoHTMLCarattere">
    <w:name w:val="Preformattato HTML Carattere"/>
    <w:link w:val="PreformattatoHTML"/>
    <w:rsid w:val="007E17D3"/>
    <w:rPr>
      <w:rFonts w:ascii="Arial" w:eastAsia="Times New Roman" w:hAnsi="Arial" w:cs="Courier New"/>
      <w:sz w:val="22"/>
      <w:lang w:val="de-CH" w:eastAsia="de-CH"/>
    </w:rPr>
  </w:style>
  <w:style w:type="character" w:styleId="CitazioneHTML">
    <w:name w:val="HTML Cite"/>
    <w:rsid w:val="00FD1753"/>
    <w:rPr>
      <w:iCs/>
    </w:rPr>
  </w:style>
  <w:style w:type="paragraph" w:styleId="Indice1">
    <w:name w:val="index 1"/>
    <w:basedOn w:val="Normale"/>
    <w:next w:val="Normale"/>
    <w:autoRedefine/>
    <w:rsid w:val="007E17D3"/>
    <w:pPr>
      <w:adjustRightInd w:val="0"/>
      <w:snapToGrid w:val="0"/>
      <w:spacing w:line="240" w:lineRule="auto"/>
      <w:ind w:left="284" w:hanging="284"/>
    </w:pPr>
    <w:rPr>
      <w:rFonts w:eastAsia="Times New Roman"/>
      <w:szCs w:val="24"/>
      <w:lang w:eastAsia="de-CH"/>
    </w:rPr>
  </w:style>
  <w:style w:type="paragraph" w:styleId="Indice2">
    <w:name w:val="index 2"/>
    <w:basedOn w:val="Normale"/>
    <w:next w:val="Normale"/>
    <w:autoRedefine/>
    <w:rsid w:val="007E17D3"/>
    <w:pPr>
      <w:adjustRightInd w:val="0"/>
      <w:snapToGrid w:val="0"/>
      <w:spacing w:line="240" w:lineRule="auto"/>
      <w:ind w:left="568" w:hanging="284"/>
    </w:pPr>
    <w:rPr>
      <w:rFonts w:eastAsia="Times New Roman"/>
      <w:szCs w:val="24"/>
      <w:lang w:eastAsia="de-CH"/>
    </w:rPr>
  </w:style>
  <w:style w:type="paragraph" w:styleId="Indice3">
    <w:name w:val="index 3"/>
    <w:basedOn w:val="Normale"/>
    <w:next w:val="Normale"/>
    <w:autoRedefine/>
    <w:rsid w:val="007E17D3"/>
    <w:pPr>
      <w:adjustRightInd w:val="0"/>
      <w:snapToGrid w:val="0"/>
      <w:spacing w:line="240" w:lineRule="auto"/>
      <w:ind w:left="851" w:hanging="284"/>
    </w:pPr>
    <w:rPr>
      <w:rFonts w:eastAsia="Times New Roman"/>
      <w:szCs w:val="24"/>
      <w:lang w:eastAsia="de-CH"/>
    </w:rPr>
  </w:style>
  <w:style w:type="paragraph" w:styleId="Indice4">
    <w:name w:val="index 4"/>
    <w:basedOn w:val="Normale"/>
    <w:next w:val="Normale"/>
    <w:autoRedefine/>
    <w:rsid w:val="007E17D3"/>
    <w:pPr>
      <w:adjustRightInd w:val="0"/>
      <w:snapToGrid w:val="0"/>
      <w:spacing w:line="240" w:lineRule="auto"/>
      <w:ind w:left="1135" w:hanging="284"/>
    </w:pPr>
    <w:rPr>
      <w:rFonts w:eastAsia="Times New Roman"/>
      <w:szCs w:val="24"/>
      <w:lang w:eastAsia="de-CH"/>
    </w:rPr>
  </w:style>
  <w:style w:type="paragraph" w:styleId="Indice5">
    <w:name w:val="index 5"/>
    <w:basedOn w:val="Normale"/>
    <w:next w:val="Normale"/>
    <w:autoRedefine/>
    <w:rsid w:val="007E17D3"/>
    <w:pPr>
      <w:adjustRightInd w:val="0"/>
      <w:snapToGrid w:val="0"/>
      <w:spacing w:line="240" w:lineRule="auto"/>
      <w:ind w:left="1418" w:hanging="284"/>
    </w:pPr>
    <w:rPr>
      <w:rFonts w:eastAsia="Times New Roman"/>
      <w:szCs w:val="24"/>
      <w:lang w:eastAsia="de-CH"/>
    </w:rPr>
  </w:style>
  <w:style w:type="paragraph" w:styleId="Indice6">
    <w:name w:val="index 6"/>
    <w:basedOn w:val="Normale"/>
    <w:next w:val="Normale"/>
    <w:autoRedefine/>
    <w:rsid w:val="007E17D3"/>
    <w:pPr>
      <w:adjustRightInd w:val="0"/>
      <w:snapToGrid w:val="0"/>
      <w:spacing w:line="240" w:lineRule="auto"/>
      <w:ind w:left="1702" w:hanging="284"/>
    </w:pPr>
    <w:rPr>
      <w:rFonts w:eastAsia="Times New Roman"/>
      <w:szCs w:val="24"/>
      <w:lang w:eastAsia="de-CH"/>
    </w:rPr>
  </w:style>
  <w:style w:type="paragraph" w:styleId="Indice7">
    <w:name w:val="index 7"/>
    <w:basedOn w:val="Normale"/>
    <w:next w:val="Normale"/>
    <w:autoRedefine/>
    <w:rsid w:val="007E17D3"/>
    <w:pPr>
      <w:adjustRightInd w:val="0"/>
      <w:snapToGrid w:val="0"/>
      <w:spacing w:line="240" w:lineRule="auto"/>
      <w:ind w:left="1985" w:hanging="284"/>
    </w:pPr>
    <w:rPr>
      <w:rFonts w:eastAsia="Times New Roman"/>
      <w:szCs w:val="24"/>
      <w:lang w:eastAsia="de-CH"/>
    </w:rPr>
  </w:style>
  <w:style w:type="paragraph" w:styleId="Indice8">
    <w:name w:val="index 8"/>
    <w:basedOn w:val="Normale"/>
    <w:next w:val="Normale"/>
    <w:autoRedefine/>
    <w:rsid w:val="007E17D3"/>
    <w:pPr>
      <w:adjustRightInd w:val="0"/>
      <w:snapToGrid w:val="0"/>
      <w:spacing w:line="240" w:lineRule="auto"/>
      <w:ind w:left="2269" w:hanging="284"/>
    </w:pPr>
    <w:rPr>
      <w:rFonts w:eastAsia="Times New Roman"/>
      <w:szCs w:val="24"/>
      <w:lang w:eastAsia="de-CH"/>
    </w:rPr>
  </w:style>
  <w:style w:type="paragraph" w:styleId="Indice9">
    <w:name w:val="index 9"/>
    <w:basedOn w:val="Normale"/>
    <w:next w:val="Normale"/>
    <w:autoRedefine/>
    <w:rsid w:val="007E17D3"/>
    <w:pPr>
      <w:adjustRightInd w:val="0"/>
      <w:snapToGrid w:val="0"/>
      <w:spacing w:line="240" w:lineRule="auto"/>
      <w:ind w:left="2552" w:hanging="284"/>
    </w:pPr>
    <w:rPr>
      <w:rFonts w:eastAsia="Times New Roman"/>
      <w:szCs w:val="24"/>
      <w:lang w:eastAsia="de-CH"/>
    </w:rPr>
  </w:style>
  <w:style w:type="paragraph" w:styleId="Titoloindice">
    <w:name w:val="index heading"/>
    <w:basedOn w:val="Normale"/>
    <w:next w:val="Indice1"/>
    <w:rsid w:val="007E17D3"/>
    <w:pPr>
      <w:keepNext/>
      <w:keepLines/>
      <w:adjustRightInd w:val="0"/>
      <w:snapToGrid w:val="0"/>
      <w:spacing w:line="240" w:lineRule="auto"/>
    </w:pPr>
    <w:rPr>
      <w:rFonts w:eastAsia="Times New Roman" w:cs="Arial"/>
      <w:b/>
      <w:bCs/>
      <w:szCs w:val="24"/>
      <w:lang w:eastAsia="de-CH"/>
    </w:rPr>
  </w:style>
  <w:style w:type="paragraph" w:customStyle="1" w:styleId="Introduction">
    <w:name w:val="Introduction"/>
    <w:basedOn w:val="Normale"/>
    <w:next w:val="Normale"/>
    <w:rsid w:val="007E17D3"/>
    <w:pPr>
      <w:keepNext/>
      <w:keepLines/>
      <w:adjustRightInd w:val="0"/>
      <w:snapToGrid w:val="0"/>
      <w:spacing w:line="240" w:lineRule="auto"/>
    </w:pPr>
    <w:rPr>
      <w:rFonts w:eastAsia="Times New Roman"/>
      <w:szCs w:val="24"/>
      <w:lang w:eastAsia="de-CH"/>
    </w:rPr>
  </w:style>
  <w:style w:type="character" w:customStyle="1" w:styleId="Italic">
    <w:name w:val="Italic"/>
    <w:rsid w:val="00FD1753"/>
    <w:rPr>
      <w:i/>
      <w:lang w:val="en-GB"/>
    </w:rPr>
  </w:style>
  <w:style w:type="paragraph" w:styleId="Testocommento">
    <w:name w:val="annotation text"/>
    <w:basedOn w:val="Normale"/>
    <w:link w:val="TestocommentoCarattere"/>
    <w:rsid w:val="007E17D3"/>
    <w:pPr>
      <w:adjustRightInd w:val="0"/>
      <w:snapToGrid w:val="0"/>
      <w:spacing w:line="240" w:lineRule="auto"/>
    </w:pPr>
    <w:rPr>
      <w:rFonts w:eastAsia="Times New Roman"/>
      <w:sz w:val="14"/>
      <w:szCs w:val="20"/>
      <w:lang w:eastAsia="de-CH"/>
    </w:rPr>
  </w:style>
  <w:style w:type="character" w:customStyle="1" w:styleId="TestocommentoCarattere">
    <w:name w:val="Testo commento Carattere"/>
    <w:link w:val="Testocommento"/>
    <w:rsid w:val="007E17D3"/>
    <w:rPr>
      <w:rFonts w:ascii="Arial" w:eastAsia="Times New Roman" w:hAnsi="Arial"/>
      <w:sz w:val="14"/>
      <w:lang w:val="de-CH" w:eastAsia="de-CH"/>
    </w:rPr>
  </w:style>
  <w:style w:type="paragraph" w:styleId="Soggettocommento">
    <w:name w:val="annotation subject"/>
    <w:basedOn w:val="Testocommento"/>
    <w:next w:val="Testocommento"/>
    <w:link w:val="SoggettocommentoCarattere"/>
    <w:rsid w:val="00FD1753"/>
    <w:rPr>
      <w:b/>
      <w:bCs/>
    </w:rPr>
  </w:style>
  <w:style w:type="character" w:customStyle="1" w:styleId="SoggettocommentoCarattere">
    <w:name w:val="Soggetto commento Carattere"/>
    <w:link w:val="Soggettocommento"/>
    <w:rsid w:val="00FD1753"/>
    <w:rPr>
      <w:rFonts w:ascii="Arial" w:eastAsia="Times New Roman" w:hAnsi="Arial"/>
      <w:b/>
      <w:bCs/>
      <w:sz w:val="14"/>
      <w:lang w:val="de-CH" w:eastAsia="de-CH"/>
    </w:rPr>
  </w:style>
  <w:style w:type="character" w:styleId="Rimandocommento">
    <w:name w:val="annotation reference"/>
    <w:rsid w:val="00FD1753"/>
    <w:rPr>
      <w:sz w:val="14"/>
      <w:szCs w:val="16"/>
    </w:rPr>
  </w:style>
  <w:style w:type="paragraph" w:styleId="Elenco">
    <w:name w:val="List"/>
    <w:basedOn w:val="Normale"/>
    <w:rsid w:val="007E17D3"/>
    <w:pPr>
      <w:adjustRightInd w:val="0"/>
      <w:snapToGrid w:val="0"/>
      <w:spacing w:line="240" w:lineRule="auto"/>
      <w:ind w:left="283" w:hanging="283"/>
    </w:pPr>
    <w:rPr>
      <w:rFonts w:eastAsia="Times New Roman"/>
      <w:szCs w:val="24"/>
      <w:lang w:eastAsia="de-CH"/>
    </w:rPr>
  </w:style>
  <w:style w:type="paragraph" w:styleId="Elenco2">
    <w:name w:val="List 2"/>
    <w:basedOn w:val="Normale"/>
    <w:rsid w:val="007E17D3"/>
    <w:pPr>
      <w:adjustRightInd w:val="0"/>
      <w:snapToGrid w:val="0"/>
      <w:spacing w:line="240" w:lineRule="auto"/>
      <w:ind w:left="566" w:hanging="283"/>
    </w:pPr>
    <w:rPr>
      <w:rFonts w:eastAsia="Times New Roman"/>
      <w:szCs w:val="24"/>
      <w:lang w:eastAsia="de-CH"/>
    </w:rPr>
  </w:style>
  <w:style w:type="paragraph" w:styleId="Elenco3">
    <w:name w:val="List 3"/>
    <w:basedOn w:val="Normale"/>
    <w:rsid w:val="007E17D3"/>
    <w:pPr>
      <w:adjustRightInd w:val="0"/>
      <w:snapToGrid w:val="0"/>
      <w:spacing w:line="240" w:lineRule="auto"/>
      <w:ind w:left="849" w:hanging="283"/>
    </w:pPr>
    <w:rPr>
      <w:rFonts w:eastAsia="Times New Roman"/>
      <w:szCs w:val="24"/>
      <w:lang w:eastAsia="de-CH"/>
    </w:rPr>
  </w:style>
  <w:style w:type="paragraph" w:styleId="Elenco4">
    <w:name w:val="List 4"/>
    <w:basedOn w:val="Normale"/>
    <w:rsid w:val="007E17D3"/>
    <w:pPr>
      <w:adjustRightInd w:val="0"/>
      <w:snapToGrid w:val="0"/>
      <w:spacing w:line="240" w:lineRule="auto"/>
      <w:ind w:left="1132" w:hanging="283"/>
    </w:pPr>
    <w:rPr>
      <w:rFonts w:eastAsia="Times New Roman"/>
      <w:szCs w:val="24"/>
      <w:lang w:eastAsia="de-CH"/>
    </w:rPr>
  </w:style>
  <w:style w:type="paragraph" w:styleId="Elenco5">
    <w:name w:val="List 5"/>
    <w:basedOn w:val="Normale"/>
    <w:rsid w:val="007E17D3"/>
    <w:pPr>
      <w:adjustRightInd w:val="0"/>
      <w:snapToGrid w:val="0"/>
      <w:spacing w:line="240" w:lineRule="auto"/>
      <w:ind w:left="1415" w:hanging="283"/>
    </w:pPr>
    <w:rPr>
      <w:rFonts w:eastAsia="Times New Roman"/>
      <w:szCs w:val="24"/>
      <w:lang w:eastAsia="de-CH"/>
    </w:rPr>
  </w:style>
  <w:style w:type="paragraph" w:customStyle="1" w:styleId="ListWithCheckboxes">
    <w:name w:val="ListWithCheckboxes"/>
    <w:basedOn w:val="Normale"/>
    <w:rsid w:val="002E0B50"/>
    <w:pPr>
      <w:numPr>
        <w:numId w:val="6"/>
      </w:numPr>
      <w:adjustRightInd w:val="0"/>
      <w:snapToGrid w:val="0"/>
    </w:pPr>
    <w:rPr>
      <w:rFonts w:eastAsia="Times New Roman"/>
      <w:szCs w:val="24"/>
      <w:lang w:eastAsia="de-CH"/>
    </w:rPr>
  </w:style>
  <w:style w:type="paragraph" w:customStyle="1" w:styleId="ListWithLetters">
    <w:name w:val="ListWithLetters"/>
    <w:basedOn w:val="Normale"/>
    <w:rsid w:val="002E0B50"/>
    <w:pPr>
      <w:numPr>
        <w:numId w:val="7"/>
      </w:numPr>
      <w:adjustRightInd w:val="0"/>
      <w:snapToGrid w:val="0"/>
    </w:pPr>
    <w:rPr>
      <w:rFonts w:eastAsia="Times New Roman"/>
      <w:szCs w:val="24"/>
      <w:lang w:eastAsia="de-CH"/>
    </w:rPr>
  </w:style>
  <w:style w:type="paragraph" w:customStyle="1" w:styleId="ListWithNumbers">
    <w:name w:val="ListWithNumbers"/>
    <w:basedOn w:val="Normale"/>
    <w:rsid w:val="002E0B50"/>
    <w:pPr>
      <w:numPr>
        <w:numId w:val="8"/>
      </w:numPr>
      <w:adjustRightInd w:val="0"/>
      <w:snapToGrid w:val="0"/>
    </w:pPr>
    <w:rPr>
      <w:rFonts w:eastAsia="Times New Roman"/>
      <w:szCs w:val="24"/>
      <w:lang w:eastAsia="de-CH"/>
    </w:rPr>
  </w:style>
  <w:style w:type="paragraph" w:customStyle="1" w:styleId="ListWithSymbols">
    <w:name w:val="ListWithSymbols"/>
    <w:basedOn w:val="Normale"/>
    <w:rsid w:val="002E0B50"/>
    <w:pPr>
      <w:numPr>
        <w:numId w:val="10"/>
      </w:numPr>
      <w:adjustRightInd w:val="0"/>
      <w:snapToGrid w:val="0"/>
    </w:pPr>
    <w:rPr>
      <w:rFonts w:eastAsia="Times New Roman"/>
      <w:szCs w:val="24"/>
      <w:lang w:eastAsia="de-CH"/>
    </w:rPr>
  </w:style>
  <w:style w:type="paragraph" w:styleId="Testomacro">
    <w:name w:val="macro"/>
    <w:link w:val="TestomacroCarattere"/>
    <w:rsid w:val="007E17D3"/>
    <w:rPr>
      <w:rFonts w:ascii="Arial" w:eastAsia="Times New Roman" w:hAnsi="Arial" w:cs="Courier New"/>
      <w:sz w:val="22"/>
      <w:lang w:val="de-CH" w:eastAsia="de-CH"/>
    </w:rPr>
  </w:style>
  <w:style w:type="character" w:customStyle="1" w:styleId="TestomacroCarattere">
    <w:name w:val="Testo macro Carattere"/>
    <w:link w:val="Testomacro"/>
    <w:rsid w:val="007E17D3"/>
    <w:rPr>
      <w:rFonts w:ascii="Arial" w:eastAsia="Times New Roman" w:hAnsi="Arial" w:cs="Courier New"/>
      <w:sz w:val="22"/>
      <w:lang w:val="de-CH" w:eastAsia="de-CH"/>
    </w:rPr>
  </w:style>
  <w:style w:type="paragraph" w:customStyle="1" w:styleId="MinutesItem">
    <w:name w:val="MinutesItem"/>
    <w:basedOn w:val="Normale"/>
    <w:rsid w:val="007E17D3"/>
    <w:pPr>
      <w:tabs>
        <w:tab w:val="right" w:pos="9356"/>
      </w:tabs>
      <w:adjustRightInd w:val="0"/>
      <w:snapToGrid w:val="0"/>
      <w:spacing w:line="240" w:lineRule="auto"/>
      <w:ind w:right="2268"/>
    </w:pPr>
    <w:rPr>
      <w:rFonts w:eastAsia="Times New Roman"/>
      <w:szCs w:val="24"/>
      <w:lang w:eastAsia="de-CH"/>
    </w:rPr>
  </w:style>
  <w:style w:type="paragraph" w:customStyle="1" w:styleId="MinutesTitle">
    <w:name w:val="MinutesTitle"/>
    <w:basedOn w:val="Normale"/>
    <w:next w:val="MinutesItem"/>
    <w:rsid w:val="007E17D3"/>
    <w:pPr>
      <w:tabs>
        <w:tab w:val="right" w:pos="9356"/>
      </w:tabs>
      <w:adjustRightInd w:val="0"/>
      <w:snapToGrid w:val="0"/>
      <w:spacing w:line="240" w:lineRule="auto"/>
      <w:ind w:right="2268"/>
    </w:pPr>
    <w:rPr>
      <w:rFonts w:eastAsia="Times New Roman"/>
      <w:b/>
      <w:szCs w:val="24"/>
      <w:lang w:eastAsia="de-CH"/>
    </w:rPr>
  </w:style>
  <w:style w:type="paragraph" w:styleId="Intestazionemessaggio">
    <w:name w:val="Message Header"/>
    <w:basedOn w:val="Normale"/>
    <w:link w:val="IntestazionemessaggioCarattere"/>
    <w:rsid w:val="007E17D3"/>
    <w:pPr>
      <w:adjustRightInd w:val="0"/>
      <w:snapToGrid w:val="0"/>
      <w:spacing w:line="240" w:lineRule="auto"/>
    </w:pPr>
    <w:rPr>
      <w:rFonts w:eastAsia="Times New Roman" w:cs="Arial"/>
      <w:b/>
      <w:szCs w:val="24"/>
      <w:lang w:eastAsia="de-CH"/>
    </w:rPr>
  </w:style>
  <w:style w:type="character" w:customStyle="1" w:styleId="IntestazionemessaggioCarattere">
    <w:name w:val="Intestazione messaggio Carattere"/>
    <w:link w:val="Intestazionemessaggio"/>
    <w:rsid w:val="007E17D3"/>
    <w:rPr>
      <w:rFonts w:ascii="Arial" w:eastAsia="Times New Roman" w:hAnsi="Arial" w:cs="Arial"/>
      <w:b/>
      <w:sz w:val="22"/>
      <w:szCs w:val="24"/>
      <w:lang w:val="de-CH" w:eastAsia="de-CH"/>
    </w:rPr>
  </w:style>
  <w:style w:type="paragraph" w:customStyle="1" w:styleId="NormalKeepTogether">
    <w:name w:val="NormalKeepTogether"/>
    <w:basedOn w:val="Normale"/>
    <w:rsid w:val="009B7B05"/>
    <w:pPr>
      <w:keepNext/>
      <w:keepLines/>
      <w:adjustRightInd w:val="0"/>
      <w:snapToGrid w:val="0"/>
    </w:pPr>
    <w:rPr>
      <w:rFonts w:eastAsia="Times New Roman"/>
      <w:szCs w:val="24"/>
      <w:lang w:val="en-GB" w:eastAsia="de-CH"/>
    </w:rPr>
  </w:style>
  <w:style w:type="paragraph" w:styleId="Testonormale">
    <w:name w:val="Plain Text"/>
    <w:basedOn w:val="Normale"/>
    <w:link w:val="TestonormaleCarattere"/>
    <w:rsid w:val="007E17D3"/>
    <w:pPr>
      <w:adjustRightInd w:val="0"/>
      <w:snapToGrid w:val="0"/>
      <w:spacing w:line="240" w:lineRule="auto"/>
    </w:pPr>
    <w:rPr>
      <w:rFonts w:eastAsia="Times New Roman" w:cs="Courier New"/>
      <w:szCs w:val="20"/>
      <w:lang w:eastAsia="de-CH"/>
    </w:rPr>
  </w:style>
  <w:style w:type="character" w:customStyle="1" w:styleId="TestonormaleCarattere">
    <w:name w:val="Testo normale Carattere"/>
    <w:link w:val="Testonormale"/>
    <w:rsid w:val="007E17D3"/>
    <w:rPr>
      <w:rFonts w:ascii="Arial" w:eastAsia="Times New Roman" w:hAnsi="Arial" w:cs="Courier New"/>
      <w:sz w:val="22"/>
      <w:lang w:val="de-CH" w:eastAsia="de-CH"/>
    </w:rPr>
  </w:style>
  <w:style w:type="paragraph" w:customStyle="1" w:styleId="OutputprofileText">
    <w:name w:val="OutputprofileText"/>
    <w:basedOn w:val="Normale"/>
    <w:rsid w:val="007E17D3"/>
    <w:pPr>
      <w:keepLines/>
      <w:adjustRightInd w:val="0"/>
      <w:snapToGrid w:val="0"/>
      <w:spacing w:line="240" w:lineRule="auto"/>
    </w:pPr>
    <w:rPr>
      <w:rFonts w:eastAsia="Times New Roman"/>
      <w:sz w:val="14"/>
      <w:szCs w:val="24"/>
      <w:lang w:eastAsia="de-CH"/>
    </w:rPr>
  </w:style>
  <w:style w:type="paragraph" w:customStyle="1" w:styleId="OutputprofileTitle">
    <w:name w:val="OutputprofileTitle"/>
    <w:basedOn w:val="Normale"/>
    <w:next w:val="OutputprofileText"/>
    <w:rsid w:val="007E17D3"/>
    <w:pPr>
      <w:keepLines/>
      <w:adjustRightInd w:val="0"/>
      <w:snapToGrid w:val="0"/>
      <w:spacing w:line="240" w:lineRule="auto"/>
    </w:pPr>
    <w:rPr>
      <w:rFonts w:eastAsia="Times New Roman"/>
      <w:b/>
      <w:sz w:val="14"/>
      <w:szCs w:val="24"/>
      <w:lang w:eastAsia="de-CH"/>
    </w:rPr>
  </w:style>
  <w:style w:type="paragraph" w:customStyle="1" w:styleId="PositionItem">
    <w:name w:val="PositionItem"/>
    <w:basedOn w:val="Normale"/>
    <w:rsid w:val="007E17D3"/>
    <w:pPr>
      <w:keepNext/>
      <w:keepLines/>
      <w:tabs>
        <w:tab w:val="left" w:pos="7541"/>
        <w:tab w:val="decimal" w:pos="9072"/>
      </w:tabs>
      <w:adjustRightInd w:val="0"/>
      <w:snapToGrid w:val="0"/>
      <w:spacing w:line="240" w:lineRule="auto"/>
      <w:ind w:left="851" w:right="2268" w:hanging="851"/>
    </w:pPr>
    <w:rPr>
      <w:rFonts w:eastAsia="Times New Roman"/>
      <w:szCs w:val="24"/>
      <w:lang w:eastAsia="de-CH"/>
    </w:rPr>
  </w:style>
  <w:style w:type="paragraph" w:customStyle="1" w:styleId="PositionTitle">
    <w:name w:val="PositionTitle"/>
    <w:basedOn w:val="Normale"/>
    <w:rsid w:val="007E17D3"/>
    <w:pPr>
      <w:tabs>
        <w:tab w:val="left" w:pos="7541"/>
        <w:tab w:val="decimal" w:pos="9072"/>
      </w:tabs>
      <w:adjustRightInd w:val="0"/>
      <w:snapToGrid w:val="0"/>
      <w:spacing w:line="240" w:lineRule="auto"/>
      <w:ind w:left="851" w:right="2268"/>
    </w:pPr>
    <w:rPr>
      <w:rFonts w:eastAsia="Times New Roman"/>
      <w:b/>
      <w:spacing w:val="-10"/>
      <w:szCs w:val="24"/>
      <w:lang w:val="en-GB" w:eastAsia="de-CH"/>
    </w:rPr>
  </w:style>
  <w:style w:type="paragraph" w:customStyle="1" w:styleId="PositionWithValue">
    <w:name w:val="PositionWithValue"/>
    <w:basedOn w:val="Normale"/>
    <w:rsid w:val="00B36809"/>
    <w:pPr>
      <w:tabs>
        <w:tab w:val="left" w:pos="7371"/>
        <w:tab w:val="right" w:pos="9072"/>
      </w:tabs>
      <w:adjustRightInd w:val="0"/>
      <w:snapToGrid w:val="0"/>
      <w:ind w:right="2835"/>
    </w:pPr>
    <w:rPr>
      <w:rFonts w:eastAsia="Times New Roman"/>
      <w:szCs w:val="24"/>
      <w:lang w:val="en-GB" w:eastAsia="de-CH"/>
    </w:rPr>
  </w:style>
  <w:style w:type="paragraph" w:styleId="Indicefonti">
    <w:name w:val="table of authorities"/>
    <w:basedOn w:val="Normale"/>
    <w:next w:val="Normale"/>
    <w:rsid w:val="007E17D3"/>
    <w:pPr>
      <w:adjustRightInd w:val="0"/>
      <w:snapToGrid w:val="0"/>
      <w:spacing w:line="240" w:lineRule="auto"/>
      <w:ind w:left="284" w:hanging="284"/>
    </w:pPr>
    <w:rPr>
      <w:rFonts w:eastAsia="Times New Roman"/>
      <w:szCs w:val="24"/>
      <w:lang w:eastAsia="de-CH"/>
    </w:rPr>
  </w:style>
  <w:style w:type="paragraph" w:customStyle="1" w:styleId="ReturnAddress">
    <w:name w:val="ReturnAddress"/>
    <w:basedOn w:val="Normale"/>
    <w:rsid w:val="007E17D3"/>
    <w:pPr>
      <w:keepLines/>
      <w:adjustRightInd w:val="0"/>
      <w:snapToGrid w:val="0"/>
      <w:spacing w:line="240" w:lineRule="auto"/>
    </w:pPr>
    <w:rPr>
      <w:rFonts w:eastAsia="Times New Roman"/>
      <w:sz w:val="14"/>
      <w:szCs w:val="24"/>
      <w:u w:val="single"/>
      <w:lang w:eastAsia="de-CH"/>
    </w:rPr>
  </w:style>
  <w:style w:type="paragraph" w:styleId="Titoloindicefonti">
    <w:name w:val="toa heading"/>
    <w:basedOn w:val="Normale"/>
    <w:next w:val="Normale"/>
    <w:rsid w:val="007E17D3"/>
    <w:pPr>
      <w:keepNext/>
      <w:keepLines/>
      <w:adjustRightInd w:val="0"/>
      <w:snapToGrid w:val="0"/>
      <w:spacing w:line="240" w:lineRule="auto"/>
    </w:pPr>
    <w:rPr>
      <w:rFonts w:eastAsia="Times New Roman" w:cs="Arial"/>
      <w:b/>
      <w:bCs/>
      <w:szCs w:val="24"/>
      <w:lang w:eastAsia="de-CH"/>
    </w:rPr>
  </w:style>
  <w:style w:type="character" w:styleId="Numeropagina">
    <w:name w:val="page number"/>
    <w:basedOn w:val="Carpredefinitoparagrafo"/>
    <w:rsid w:val="00FD1753"/>
    <w:rPr>
      <w:lang w:val="de-CH"/>
    </w:rPr>
  </w:style>
  <w:style w:type="paragraph" w:customStyle="1" w:styleId="Separator">
    <w:name w:val="Separator"/>
    <w:basedOn w:val="Normale"/>
    <w:next w:val="Normale"/>
    <w:rsid w:val="007E17D3"/>
    <w:pPr>
      <w:pBdr>
        <w:bottom w:val="single" w:sz="4" w:space="1" w:color="auto"/>
      </w:pBdr>
      <w:adjustRightInd w:val="0"/>
      <w:snapToGrid w:val="0"/>
      <w:spacing w:line="240" w:lineRule="auto"/>
    </w:pPr>
    <w:rPr>
      <w:rFonts w:eastAsia="Times New Roman"/>
      <w:szCs w:val="24"/>
      <w:lang w:eastAsia="de-CH"/>
    </w:rPr>
  </w:style>
  <w:style w:type="paragraph" w:customStyle="1" w:styleId="SignatureLines">
    <w:name w:val="SignatureLines"/>
    <w:basedOn w:val="Normale"/>
    <w:next w:val="SignatureText"/>
    <w:rsid w:val="007E17D3"/>
    <w:pPr>
      <w:keepNext/>
      <w:keepLines/>
      <w:tabs>
        <w:tab w:val="left" w:leader="underscore" w:pos="3119"/>
        <w:tab w:val="left" w:pos="3969"/>
        <w:tab w:val="right" w:leader="underscore" w:pos="7088"/>
      </w:tabs>
      <w:adjustRightInd w:val="0"/>
      <w:snapToGrid w:val="0"/>
      <w:spacing w:line="240" w:lineRule="auto"/>
    </w:pPr>
    <w:rPr>
      <w:rFonts w:eastAsia="Times New Roman"/>
      <w:sz w:val="8"/>
      <w:szCs w:val="24"/>
      <w:lang w:val="en-GB" w:eastAsia="de-CH"/>
    </w:rPr>
  </w:style>
  <w:style w:type="paragraph" w:customStyle="1" w:styleId="SignatureText">
    <w:name w:val="SignatureText"/>
    <w:basedOn w:val="Normale"/>
    <w:rsid w:val="007E17D3"/>
    <w:pPr>
      <w:keepNext/>
      <w:keepLines/>
      <w:tabs>
        <w:tab w:val="left" w:pos="3969"/>
      </w:tabs>
      <w:adjustRightInd w:val="0"/>
      <w:snapToGrid w:val="0"/>
      <w:spacing w:line="240" w:lineRule="auto"/>
    </w:pPr>
    <w:rPr>
      <w:rFonts w:eastAsia="Times New Roman"/>
      <w:kern w:val="10"/>
      <w:position w:val="10"/>
      <w:sz w:val="17"/>
      <w:szCs w:val="24"/>
      <w:lang w:val="en-GB" w:eastAsia="de-CH"/>
    </w:rPr>
  </w:style>
  <w:style w:type="paragraph" w:styleId="NormaleWeb">
    <w:name w:val="Normal (Web)"/>
    <w:basedOn w:val="Normale"/>
    <w:rsid w:val="007E17D3"/>
    <w:pPr>
      <w:adjustRightInd w:val="0"/>
      <w:snapToGrid w:val="0"/>
      <w:spacing w:line="240" w:lineRule="auto"/>
    </w:pPr>
    <w:rPr>
      <w:rFonts w:eastAsia="Times New Roman"/>
      <w:szCs w:val="24"/>
      <w:lang w:eastAsia="de-CH"/>
    </w:rPr>
  </w:style>
  <w:style w:type="paragraph" w:styleId="Rientronormale">
    <w:name w:val="Normal Indent"/>
    <w:basedOn w:val="Normale"/>
    <w:rsid w:val="007E17D3"/>
    <w:pPr>
      <w:adjustRightInd w:val="0"/>
      <w:snapToGrid w:val="0"/>
      <w:spacing w:line="240" w:lineRule="auto"/>
      <w:ind w:left="1701"/>
    </w:pPr>
    <w:rPr>
      <w:rFonts w:eastAsia="Times New Roman"/>
      <w:szCs w:val="24"/>
      <w:lang w:eastAsia="de-CH"/>
    </w:rPr>
  </w:style>
  <w:style w:type="paragraph" w:customStyle="1" w:styleId="TakeTitle">
    <w:name w:val="TakeTitle"/>
    <w:basedOn w:val="Normale"/>
    <w:rsid w:val="007E17D3"/>
    <w:pPr>
      <w:numPr>
        <w:ilvl w:val="2"/>
        <w:numId w:val="10"/>
      </w:numPr>
      <w:adjustRightInd w:val="0"/>
      <w:snapToGrid w:val="0"/>
      <w:spacing w:line="240" w:lineRule="auto"/>
    </w:pPr>
    <w:rPr>
      <w:rFonts w:eastAsia="Times New Roman"/>
      <w:szCs w:val="24"/>
      <w:lang w:eastAsia="de-CH"/>
    </w:rPr>
  </w:style>
  <w:style w:type="paragraph" w:styleId="Corpotesto">
    <w:name w:val="Body Text"/>
    <w:basedOn w:val="Normale"/>
    <w:link w:val="CorpotestoCarattere"/>
    <w:rsid w:val="007E17D3"/>
    <w:pPr>
      <w:adjustRightInd w:val="0"/>
      <w:snapToGrid w:val="0"/>
      <w:spacing w:line="240" w:lineRule="auto"/>
    </w:pPr>
    <w:rPr>
      <w:rFonts w:eastAsia="Times New Roman"/>
      <w:szCs w:val="24"/>
      <w:lang w:eastAsia="de-CH"/>
    </w:rPr>
  </w:style>
  <w:style w:type="character" w:customStyle="1" w:styleId="CorpotestoCarattere">
    <w:name w:val="Corpo testo Carattere"/>
    <w:link w:val="Corpotesto"/>
    <w:rsid w:val="007E17D3"/>
    <w:rPr>
      <w:rFonts w:ascii="Arial" w:eastAsia="Times New Roman" w:hAnsi="Arial"/>
      <w:sz w:val="22"/>
      <w:szCs w:val="24"/>
      <w:lang w:val="de-CH" w:eastAsia="de-CH"/>
    </w:rPr>
  </w:style>
  <w:style w:type="paragraph" w:styleId="Corpodeltesto2">
    <w:name w:val="Body Text 2"/>
    <w:basedOn w:val="Normale"/>
    <w:link w:val="Corpodeltesto2Carattere"/>
    <w:rsid w:val="007E17D3"/>
    <w:pPr>
      <w:adjustRightInd w:val="0"/>
      <w:snapToGrid w:val="0"/>
      <w:spacing w:line="240" w:lineRule="auto"/>
    </w:pPr>
    <w:rPr>
      <w:rFonts w:eastAsia="Times New Roman"/>
      <w:szCs w:val="24"/>
      <w:lang w:eastAsia="de-CH"/>
    </w:rPr>
  </w:style>
  <w:style w:type="character" w:customStyle="1" w:styleId="Corpodeltesto2Carattere">
    <w:name w:val="Corpo del testo 2 Carattere"/>
    <w:link w:val="Corpodeltesto2"/>
    <w:rsid w:val="007E17D3"/>
    <w:rPr>
      <w:rFonts w:ascii="Arial" w:eastAsia="Times New Roman" w:hAnsi="Arial"/>
      <w:sz w:val="22"/>
      <w:szCs w:val="24"/>
      <w:lang w:val="de-CH" w:eastAsia="de-CH"/>
    </w:rPr>
  </w:style>
  <w:style w:type="paragraph" w:styleId="Corpodeltesto3">
    <w:name w:val="Body Text 3"/>
    <w:basedOn w:val="Normale"/>
    <w:link w:val="Corpodeltesto3Carattere"/>
    <w:rsid w:val="007E17D3"/>
    <w:pPr>
      <w:adjustRightInd w:val="0"/>
      <w:snapToGrid w:val="0"/>
      <w:spacing w:line="240" w:lineRule="auto"/>
    </w:pPr>
    <w:rPr>
      <w:rFonts w:eastAsia="Times New Roman"/>
      <w:szCs w:val="16"/>
      <w:lang w:eastAsia="de-CH"/>
    </w:rPr>
  </w:style>
  <w:style w:type="character" w:customStyle="1" w:styleId="Corpodeltesto3Carattere">
    <w:name w:val="Corpo del testo 3 Carattere"/>
    <w:link w:val="Corpodeltesto3"/>
    <w:rsid w:val="007E17D3"/>
    <w:rPr>
      <w:rFonts w:ascii="Arial" w:eastAsia="Times New Roman" w:hAnsi="Arial"/>
      <w:sz w:val="22"/>
      <w:szCs w:val="16"/>
      <w:lang w:val="de-CH" w:eastAsia="de-CH"/>
    </w:rPr>
  </w:style>
  <w:style w:type="paragraph" w:styleId="Rientrocorpodeltesto2">
    <w:name w:val="Body Text Indent 2"/>
    <w:basedOn w:val="Normale"/>
    <w:link w:val="Rientrocorpodeltesto2Carattere"/>
    <w:rsid w:val="007E17D3"/>
    <w:pPr>
      <w:adjustRightInd w:val="0"/>
      <w:snapToGrid w:val="0"/>
      <w:spacing w:line="240" w:lineRule="auto"/>
    </w:pPr>
    <w:rPr>
      <w:rFonts w:eastAsia="Times New Roman"/>
      <w:szCs w:val="24"/>
      <w:lang w:eastAsia="de-CH"/>
    </w:rPr>
  </w:style>
  <w:style w:type="character" w:customStyle="1" w:styleId="Rientrocorpodeltesto2Carattere">
    <w:name w:val="Rientro corpo del testo 2 Carattere"/>
    <w:link w:val="Rientrocorpodeltesto2"/>
    <w:rsid w:val="007E17D3"/>
    <w:rPr>
      <w:rFonts w:ascii="Arial" w:eastAsia="Times New Roman" w:hAnsi="Arial"/>
      <w:sz w:val="22"/>
      <w:szCs w:val="24"/>
      <w:lang w:val="de-CH" w:eastAsia="de-CH"/>
    </w:rPr>
  </w:style>
  <w:style w:type="paragraph" w:styleId="Rientrocorpodeltesto3">
    <w:name w:val="Body Text Indent 3"/>
    <w:basedOn w:val="Normale"/>
    <w:link w:val="Rientrocorpodeltesto3Carattere"/>
    <w:rsid w:val="007E17D3"/>
    <w:pPr>
      <w:adjustRightInd w:val="0"/>
      <w:snapToGrid w:val="0"/>
      <w:spacing w:line="240" w:lineRule="auto"/>
    </w:pPr>
    <w:rPr>
      <w:rFonts w:eastAsia="Times New Roman"/>
      <w:szCs w:val="16"/>
      <w:lang w:eastAsia="de-CH"/>
    </w:rPr>
  </w:style>
  <w:style w:type="character" w:customStyle="1" w:styleId="Rientrocorpodeltesto3Carattere">
    <w:name w:val="Rientro corpo del testo 3 Carattere"/>
    <w:link w:val="Rientrocorpodeltesto3"/>
    <w:rsid w:val="007E17D3"/>
    <w:rPr>
      <w:rFonts w:ascii="Arial" w:eastAsia="Times New Roman" w:hAnsi="Arial"/>
      <w:sz w:val="22"/>
      <w:szCs w:val="16"/>
      <w:lang w:val="de-CH" w:eastAsia="de-CH"/>
    </w:rPr>
  </w:style>
  <w:style w:type="paragraph" w:styleId="Primorientrocorpodeltesto">
    <w:name w:val="Body Text First Indent"/>
    <w:basedOn w:val="Corpotesto"/>
    <w:link w:val="PrimorientrocorpodeltestoCarattere"/>
    <w:rsid w:val="00FD1753"/>
  </w:style>
  <w:style w:type="character" w:customStyle="1" w:styleId="PrimorientrocorpodeltestoCarattere">
    <w:name w:val="Primo rientro corpo del testo Carattere"/>
    <w:link w:val="Primorientrocorpodeltesto"/>
    <w:rsid w:val="00FD1753"/>
    <w:rPr>
      <w:rFonts w:ascii="Arial" w:eastAsia="Times New Roman" w:hAnsi="Arial"/>
      <w:sz w:val="22"/>
      <w:szCs w:val="24"/>
      <w:lang w:val="de-CH" w:eastAsia="de-CH"/>
    </w:rPr>
  </w:style>
  <w:style w:type="paragraph" w:styleId="Rientrocorpodeltesto">
    <w:name w:val="Body Text Indent"/>
    <w:basedOn w:val="Normale"/>
    <w:link w:val="RientrocorpodeltestoCarattere"/>
    <w:rsid w:val="007E17D3"/>
    <w:pPr>
      <w:adjustRightInd w:val="0"/>
      <w:snapToGrid w:val="0"/>
      <w:spacing w:line="240" w:lineRule="auto"/>
    </w:pPr>
    <w:rPr>
      <w:rFonts w:eastAsia="Times New Roman"/>
      <w:szCs w:val="24"/>
      <w:lang w:eastAsia="de-CH"/>
    </w:rPr>
  </w:style>
  <w:style w:type="character" w:customStyle="1" w:styleId="RientrocorpodeltestoCarattere">
    <w:name w:val="Rientro corpo del testo Carattere"/>
    <w:link w:val="Rientrocorpodeltesto"/>
    <w:rsid w:val="007E17D3"/>
    <w:rPr>
      <w:rFonts w:ascii="Arial" w:eastAsia="Times New Roman" w:hAnsi="Arial"/>
      <w:sz w:val="22"/>
      <w:szCs w:val="24"/>
      <w:lang w:val="de-CH" w:eastAsia="de-CH"/>
    </w:rPr>
  </w:style>
  <w:style w:type="paragraph" w:styleId="Primorientrocorpodeltesto2">
    <w:name w:val="Body Text First Indent 2"/>
    <w:basedOn w:val="Rientrocorpodeltesto"/>
    <w:link w:val="Primorientrocorpodeltesto2Carattere"/>
    <w:rsid w:val="007E17D3"/>
  </w:style>
  <w:style w:type="character" w:customStyle="1" w:styleId="Primorientrocorpodeltesto2Carattere">
    <w:name w:val="Primo rientro corpo del testo 2 Carattere"/>
    <w:link w:val="Primorientrocorpodeltesto2"/>
    <w:rsid w:val="007E17D3"/>
    <w:rPr>
      <w:rFonts w:ascii="Arial" w:eastAsia="Times New Roman" w:hAnsi="Arial"/>
      <w:sz w:val="22"/>
      <w:szCs w:val="24"/>
      <w:lang w:val="de-CH" w:eastAsia="de-CH"/>
    </w:rPr>
  </w:style>
  <w:style w:type="paragraph" w:customStyle="1" w:styleId="TextTogether">
    <w:name w:val="TextTogether"/>
    <w:basedOn w:val="Normale"/>
    <w:rsid w:val="007E17D3"/>
    <w:pPr>
      <w:keepNext/>
      <w:keepLines/>
      <w:adjustRightInd w:val="0"/>
      <w:snapToGrid w:val="0"/>
      <w:spacing w:line="240" w:lineRule="auto"/>
    </w:pPr>
    <w:rPr>
      <w:rFonts w:eastAsia="Times New Roman"/>
      <w:szCs w:val="24"/>
      <w:lang w:eastAsia="de-CH"/>
    </w:rPr>
  </w:style>
  <w:style w:type="paragraph" w:styleId="Titolo">
    <w:name w:val="Title"/>
    <w:basedOn w:val="Normale"/>
    <w:next w:val="Normale"/>
    <w:link w:val="TitoloCarattere"/>
    <w:qFormat/>
    <w:rsid w:val="002E0B50"/>
    <w:pPr>
      <w:keepNext/>
      <w:keepLines/>
      <w:adjustRightInd w:val="0"/>
      <w:snapToGrid w:val="0"/>
    </w:pPr>
    <w:rPr>
      <w:rFonts w:eastAsia="Times New Roman" w:cs="Arial"/>
      <w:b/>
      <w:bCs/>
      <w:szCs w:val="32"/>
      <w:lang w:eastAsia="de-CH"/>
    </w:rPr>
  </w:style>
  <w:style w:type="character" w:customStyle="1" w:styleId="TitoloCarattere">
    <w:name w:val="Titolo Carattere"/>
    <w:link w:val="Titolo"/>
    <w:rsid w:val="002E0B50"/>
    <w:rPr>
      <w:rFonts w:ascii="Arial" w:eastAsia="Times New Roman" w:hAnsi="Arial" w:cs="Arial"/>
      <w:b/>
      <w:bCs/>
      <w:szCs w:val="32"/>
    </w:rPr>
  </w:style>
  <w:style w:type="paragraph" w:customStyle="1" w:styleId="Topic075">
    <w:name w:val="Topic075"/>
    <w:basedOn w:val="Normale"/>
    <w:rsid w:val="002E0B50"/>
    <w:pPr>
      <w:keepLines/>
      <w:adjustRightInd w:val="0"/>
      <w:snapToGrid w:val="0"/>
      <w:ind w:left="425" w:hanging="425"/>
    </w:pPr>
    <w:rPr>
      <w:rFonts w:eastAsia="Times New Roman"/>
      <w:szCs w:val="24"/>
      <w:lang w:eastAsia="de-CH"/>
    </w:rPr>
  </w:style>
  <w:style w:type="paragraph" w:customStyle="1" w:styleId="Topic075Line">
    <w:name w:val="Topic075Line"/>
    <w:basedOn w:val="Normale"/>
    <w:rsid w:val="002E0B50"/>
    <w:pPr>
      <w:tabs>
        <w:tab w:val="right" w:leader="underscore" w:pos="9072"/>
      </w:tabs>
      <w:adjustRightInd w:val="0"/>
      <w:snapToGrid w:val="0"/>
      <w:ind w:left="425" w:hanging="425"/>
    </w:pPr>
    <w:rPr>
      <w:rFonts w:eastAsia="Times New Roman"/>
      <w:szCs w:val="24"/>
      <w:lang w:val="en-GB" w:eastAsia="de-CH"/>
    </w:rPr>
  </w:style>
  <w:style w:type="paragraph" w:customStyle="1" w:styleId="Topic300">
    <w:name w:val="Topic300"/>
    <w:basedOn w:val="Normale"/>
    <w:rsid w:val="002E0B50"/>
    <w:pPr>
      <w:keepLines/>
      <w:adjustRightInd w:val="0"/>
      <w:snapToGrid w:val="0"/>
      <w:ind w:left="1701" w:hanging="1701"/>
    </w:pPr>
    <w:rPr>
      <w:rFonts w:eastAsia="Times New Roman"/>
      <w:szCs w:val="24"/>
      <w:lang w:eastAsia="de-CH"/>
    </w:rPr>
  </w:style>
  <w:style w:type="paragraph" w:customStyle="1" w:styleId="Topic300Line">
    <w:name w:val="Topic300Line"/>
    <w:basedOn w:val="Normale"/>
    <w:rsid w:val="002E0B50"/>
    <w:pPr>
      <w:tabs>
        <w:tab w:val="right" w:leader="underscore" w:pos="9072"/>
      </w:tabs>
      <w:adjustRightInd w:val="0"/>
      <w:snapToGrid w:val="0"/>
      <w:ind w:left="1701" w:hanging="1701"/>
    </w:pPr>
    <w:rPr>
      <w:rFonts w:eastAsia="Times New Roman"/>
      <w:szCs w:val="24"/>
      <w:lang w:val="en-GB" w:eastAsia="de-CH"/>
    </w:rPr>
  </w:style>
  <w:style w:type="paragraph" w:customStyle="1" w:styleId="Topic600">
    <w:name w:val="Topic600"/>
    <w:basedOn w:val="Normale"/>
    <w:rsid w:val="002E0B50"/>
    <w:pPr>
      <w:keepLines/>
      <w:adjustRightInd w:val="0"/>
      <w:snapToGrid w:val="0"/>
      <w:ind w:left="3402" w:hanging="3402"/>
    </w:pPr>
    <w:rPr>
      <w:rFonts w:eastAsia="Times New Roman"/>
      <w:szCs w:val="24"/>
      <w:lang w:eastAsia="de-CH"/>
    </w:rPr>
  </w:style>
  <w:style w:type="paragraph" w:customStyle="1" w:styleId="Topic600Line">
    <w:name w:val="Topic600Line"/>
    <w:basedOn w:val="Normale"/>
    <w:rsid w:val="002E0B50"/>
    <w:pPr>
      <w:tabs>
        <w:tab w:val="right" w:leader="underscore" w:pos="9072"/>
      </w:tabs>
      <w:adjustRightInd w:val="0"/>
      <w:snapToGrid w:val="0"/>
      <w:ind w:left="3402" w:hanging="3402"/>
    </w:pPr>
    <w:rPr>
      <w:rFonts w:eastAsia="Times New Roman"/>
      <w:szCs w:val="24"/>
      <w:lang w:val="en-GB" w:eastAsia="de-CH"/>
    </w:rPr>
  </w:style>
  <w:style w:type="paragraph" w:customStyle="1" w:styleId="Topic900">
    <w:name w:val="Topic900"/>
    <w:basedOn w:val="Normale"/>
    <w:rsid w:val="002E0B50"/>
    <w:pPr>
      <w:keepLines/>
      <w:adjustRightInd w:val="0"/>
      <w:snapToGrid w:val="0"/>
      <w:ind w:left="5103" w:hanging="5103"/>
    </w:pPr>
    <w:rPr>
      <w:rFonts w:eastAsia="Times New Roman"/>
      <w:szCs w:val="24"/>
      <w:lang w:eastAsia="de-CH"/>
    </w:rPr>
  </w:style>
  <w:style w:type="paragraph" w:customStyle="1" w:styleId="Topic900Line">
    <w:name w:val="Topic900Line"/>
    <w:basedOn w:val="Normale"/>
    <w:rsid w:val="002E0B50"/>
    <w:pPr>
      <w:tabs>
        <w:tab w:val="right" w:leader="underscore" w:pos="9072"/>
      </w:tabs>
      <w:adjustRightInd w:val="0"/>
      <w:snapToGrid w:val="0"/>
      <w:ind w:left="5103" w:hanging="5103"/>
    </w:pPr>
    <w:rPr>
      <w:rFonts w:eastAsia="Times New Roman"/>
      <w:szCs w:val="24"/>
      <w:lang w:val="en-GB" w:eastAsia="de-CH"/>
    </w:rPr>
  </w:style>
  <w:style w:type="character" w:customStyle="1" w:styleId="Titolo1Carattere">
    <w:name w:val="Titolo 1 Carattere"/>
    <w:link w:val="Titolo1"/>
    <w:rsid w:val="00DB167A"/>
    <w:rPr>
      <w:rFonts w:ascii="Arial" w:eastAsia="Times New Roman" w:hAnsi="Arial" w:cs="Arial"/>
      <w:b/>
      <w:bCs/>
      <w:snapToGrid w:val="0"/>
      <w:kern w:val="32"/>
      <w:sz w:val="28"/>
      <w:szCs w:val="32"/>
      <w:lang w:val="de-CH" w:eastAsia="de-CH"/>
    </w:rPr>
  </w:style>
  <w:style w:type="character" w:customStyle="1" w:styleId="Titolo2Carattere">
    <w:name w:val="Titolo 2 Carattere"/>
    <w:link w:val="Titolo2"/>
    <w:rsid w:val="007B6AD7"/>
    <w:rPr>
      <w:rFonts w:ascii="Arial" w:eastAsia="Times New Roman" w:hAnsi="Arial" w:cs="Arial"/>
      <w:b/>
      <w:bCs/>
      <w:iCs/>
      <w:sz w:val="24"/>
      <w:szCs w:val="28"/>
      <w:lang w:val="de-CH" w:eastAsia="de-CH"/>
    </w:rPr>
  </w:style>
  <w:style w:type="character" w:customStyle="1" w:styleId="Titolo3Carattere">
    <w:name w:val="Titolo 3 Carattere"/>
    <w:link w:val="Titolo3"/>
    <w:rsid w:val="00170134"/>
    <w:rPr>
      <w:rFonts w:ascii="Arial" w:eastAsia="Times New Roman" w:hAnsi="Arial" w:cs="Arial"/>
      <w:b/>
      <w:bCs/>
      <w:szCs w:val="26"/>
      <w:lang w:val="de-CH" w:eastAsia="de-CH"/>
    </w:rPr>
  </w:style>
  <w:style w:type="character" w:customStyle="1" w:styleId="Titolo4Carattere">
    <w:name w:val="Titolo 4 Carattere"/>
    <w:link w:val="Titolo4"/>
    <w:rsid w:val="00FD3778"/>
    <w:rPr>
      <w:rFonts w:ascii="Arial" w:eastAsia="Times New Roman" w:hAnsi="Arial"/>
      <w:b/>
      <w:bCs/>
      <w:szCs w:val="28"/>
      <w:lang w:val="de-CH" w:eastAsia="de-CH"/>
    </w:rPr>
  </w:style>
  <w:style w:type="character" w:customStyle="1" w:styleId="Titolo5Carattere">
    <w:name w:val="Titolo 5 Carattere"/>
    <w:link w:val="Titolo5"/>
    <w:rsid w:val="00EC47D2"/>
    <w:rPr>
      <w:rFonts w:ascii="Arial" w:eastAsia="Times New Roman" w:hAnsi="Arial"/>
      <w:b/>
      <w:bCs/>
      <w:iCs/>
      <w:szCs w:val="26"/>
      <w:lang w:val="de-CH" w:eastAsia="de-CH"/>
    </w:rPr>
  </w:style>
  <w:style w:type="character" w:customStyle="1" w:styleId="Titolo6Carattere">
    <w:name w:val="Titolo 6 Carattere"/>
    <w:link w:val="Titolo6"/>
    <w:rsid w:val="00EC47D2"/>
    <w:rPr>
      <w:rFonts w:ascii="Arial" w:eastAsia="Times New Roman" w:hAnsi="Arial"/>
      <w:b/>
      <w:bCs/>
      <w:szCs w:val="22"/>
      <w:lang w:val="de-CH" w:eastAsia="de-CH"/>
    </w:rPr>
  </w:style>
  <w:style w:type="character" w:customStyle="1" w:styleId="Titolo7Carattere">
    <w:name w:val="Titolo 7 Carattere"/>
    <w:link w:val="Titolo7"/>
    <w:rsid w:val="00EC47D2"/>
    <w:rPr>
      <w:rFonts w:ascii="Arial" w:eastAsia="Times New Roman" w:hAnsi="Arial"/>
      <w:b/>
      <w:szCs w:val="24"/>
      <w:lang w:val="de-CH" w:eastAsia="de-CH"/>
    </w:rPr>
  </w:style>
  <w:style w:type="character" w:customStyle="1" w:styleId="Titolo8Carattere">
    <w:name w:val="Titolo 8 Carattere"/>
    <w:link w:val="Titolo8"/>
    <w:rsid w:val="00EC47D2"/>
    <w:rPr>
      <w:rFonts w:ascii="Arial" w:eastAsia="Times New Roman" w:hAnsi="Arial"/>
      <w:b/>
      <w:iCs/>
      <w:szCs w:val="24"/>
      <w:lang w:val="de-CH" w:eastAsia="de-CH"/>
    </w:rPr>
  </w:style>
  <w:style w:type="character" w:customStyle="1" w:styleId="Titolo9Carattere">
    <w:name w:val="Titolo 9 Carattere"/>
    <w:link w:val="Titolo9"/>
    <w:rsid w:val="00EC47D2"/>
    <w:rPr>
      <w:rFonts w:ascii="Arial" w:eastAsia="Times New Roman" w:hAnsi="Arial" w:cs="Arial"/>
      <w:b/>
      <w:szCs w:val="22"/>
      <w:lang w:val="de-CH" w:eastAsia="de-CH"/>
    </w:rPr>
  </w:style>
  <w:style w:type="paragraph" w:styleId="Indirizzomittente">
    <w:name w:val="envelope return"/>
    <w:basedOn w:val="Normale"/>
    <w:rsid w:val="00622912"/>
    <w:pPr>
      <w:adjustRightInd w:val="0"/>
      <w:snapToGrid w:val="0"/>
      <w:spacing w:line="240" w:lineRule="auto"/>
    </w:pPr>
    <w:rPr>
      <w:rFonts w:eastAsia="Times New Roman" w:cs="Arial"/>
      <w:szCs w:val="20"/>
      <w:lang w:eastAsia="de-CH"/>
    </w:rPr>
  </w:style>
  <w:style w:type="paragraph" w:styleId="Indirizzodestinatario">
    <w:name w:val="envelope address"/>
    <w:basedOn w:val="Normale"/>
    <w:rsid w:val="00622912"/>
    <w:pPr>
      <w:framePr w:w="4320" w:h="2160" w:hRule="exact" w:hSpace="141" w:wrap="auto" w:hAnchor="page" w:xAlign="center" w:yAlign="bottom"/>
      <w:adjustRightInd w:val="0"/>
      <w:snapToGrid w:val="0"/>
      <w:spacing w:line="240" w:lineRule="auto"/>
      <w:ind w:left="1"/>
    </w:pPr>
    <w:rPr>
      <w:rFonts w:eastAsia="Times New Roman" w:cs="Arial"/>
      <w:szCs w:val="24"/>
      <w:lang w:eastAsia="de-CH"/>
    </w:rPr>
  </w:style>
  <w:style w:type="paragraph" w:styleId="Firma">
    <w:name w:val="Signature"/>
    <w:basedOn w:val="Normale"/>
    <w:link w:val="FirmaCarattere"/>
    <w:rsid w:val="00622912"/>
    <w:pPr>
      <w:keepNext/>
      <w:keepLines/>
      <w:adjustRightInd w:val="0"/>
      <w:snapToGrid w:val="0"/>
      <w:spacing w:line="240" w:lineRule="auto"/>
    </w:pPr>
    <w:rPr>
      <w:rFonts w:eastAsia="Times New Roman"/>
      <w:szCs w:val="24"/>
      <w:lang w:eastAsia="de-CH"/>
    </w:rPr>
  </w:style>
  <w:style w:type="character" w:customStyle="1" w:styleId="FirmaCarattere">
    <w:name w:val="Firma Carattere"/>
    <w:link w:val="Firma"/>
    <w:rsid w:val="00622912"/>
    <w:rPr>
      <w:rFonts w:ascii="Arial" w:eastAsia="Times New Roman" w:hAnsi="Arial"/>
      <w:sz w:val="22"/>
      <w:szCs w:val="24"/>
      <w:lang w:val="de-CH" w:eastAsia="de-CH"/>
    </w:rPr>
  </w:style>
  <w:style w:type="paragraph" w:styleId="Sottotitolo">
    <w:name w:val="Subtitle"/>
    <w:basedOn w:val="Normale"/>
    <w:next w:val="Normale"/>
    <w:link w:val="SottotitoloCarattere"/>
    <w:qFormat/>
    <w:rsid w:val="00E67DD4"/>
    <w:pPr>
      <w:adjustRightInd w:val="0"/>
      <w:snapToGrid w:val="0"/>
      <w:spacing w:line="480" w:lineRule="atLeast"/>
    </w:pPr>
    <w:rPr>
      <w:rFonts w:eastAsia="Times New Roman" w:cs="Arial"/>
      <w:sz w:val="42"/>
      <w:szCs w:val="24"/>
      <w:lang w:eastAsia="de-CH"/>
    </w:rPr>
  </w:style>
  <w:style w:type="character" w:customStyle="1" w:styleId="SottotitoloCarattere">
    <w:name w:val="Sottotitolo Carattere"/>
    <w:link w:val="Sottotitolo"/>
    <w:rsid w:val="00E67DD4"/>
    <w:rPr>
      <w:rFonts w:ascii="Arial" w:eastAsia="Times New Roman" w:hAnsi="Arial" w:cs="Arial"/>
      <w:sz w:val="42"/>
      <w:szCs w:val="24"/>
      <w:lang w:val="de-CH" w:eastAsia="de-CH"/>
    </w:rPr>
  </w:style>
  <w:style w:type="paragraph" w:styleId="Sommario1">
    <w:name w:val="toc 1"/>
    <w:basedOn w:val="Normale"/>
    <w:next w:val="Normale"/>
    <w:autoRedefine/>
    <w:uiPriority w:val="39"/>
    <w:rsid w:val="00894657"/>
    <w:pPr>
      <w:tabs>
        <w:tab w:val="left" w:pos="454"/>
        <w:tab w:val="right" w:leader="dot" w:pos="9061"/>
      </w:tabs>
      <w:adjustRightInd w:val="0"/>
      <w:snapToGrid w:val="0"/>
      <w:spacing w:line="240" w:lineRule="auto"/>
      <w:ind w:left="454" w:hanging="454"/>
    </w:pPr>
    <w:rPr>
      <w:rFonts w:eastAsia="Times New Roman"/>
      <w:noProof/>
      <w:szCs w:val="24"/>
      <w:lang w:eastAsia="de-CH"/>
    </w:rPr>
  </w:style>
  <w:style w:type="paragraph" w:styleId="Sommario2">
    <w:name w:val="toc 2"/>
    <w:basedOn w:val="Normale"/>
    <w:next w:val="Normale"/>
    <w:autoRedefine/>
    <w:uiPriority w:val="39"/>
    <w:rsid w:val="00894657"/>
    <w:pPr>
      <w:tabs>
        <w:tab w:val="left" w:pos="737"/>
        <w:tab w:val="right" w:leader="dot" w:pos="9061"/>
      </w:tabs>
      <w:adjustRightInd w:val="0"/>
      <w:snapToGrid w:val="0"/>
      <w:spacing w:line="240" w:lineRule="auto"/>
      <w:ind w:left="737" w:hanging="737"/>
    </w:pPr>
    <w:rPr>
      <w:rFonts w:eastAsia="Times New Roman"/>
      <w:szCs w:val="24"/>
      <w:lang w:eastAsia="de-CH"/>
    </w:rPr>
  </w:style>
  <w:style w:type="paragraph" w:styleId="Sommario3">
    <w:name w:val="toc 3"/>
    <w:basedOn w:val="Normale"/>
    <w:next w:val="Normale"/>
    <w:autoRedefine/>
    <w:uiPriority w:val="39"/>
    <w:rsid w:val="00894657"/>
    <w:pPr>
      <w:tabs>
        <w:tab w:val="left" w:pos="1021"/>
        <w:tab w:val="right" w:leader="dot" w:pos="9061"/>
      </w:tabs>
      <w:adjustRightInd w:val="0"/>
      <w:snapToGrid w:val="0"/>
      <w:spacing w:line="240" w:lineRule="auto"/>
      <w:ind w:left="1021" w:hanging="1021"/>
    </w:pPr>
    <w:rPr>
      <w:rFonts w:eastAsia="Times New Roman"/>
      <w:szCs w:val="24"/>
      <w:lang w:eastAsia="de-CH"/>
    </w:rPr>
  </w:style>
  <w:style w:type="paragraph" w:styleId="Sommario4">
    <w:name w:val="toc 4"/>
    <w:basedOn w:val="Normale"/>
    <w:next w:val="Normale"/>
    <w:autoRedefine/>
    <w:uiPriority w:val="39"/>
    <w:rsid w:val="00894657"/>
    <w:pPr>
      <w:tabs>
        <w:tab w:val="left" w:pos="1304"/>
        <w:tab w:val="right" w:leader="dot" w:pos="9061"/>
      </w:tabs>
      <w:adjustRightInd w:val="0"/>
      <w:snapToGrid w:val="0"/>
      <w:spacing w:line="240" w:lineRule="auto"/>
      <w:ind w:left="1304" w:hanging="1304"/>
    </w:pPr>
    <w:rPr>
      <w:rFonts w:eastAsia="Times New Roman"/>
      <w:szCs w:val="24"/>
      <w:lang w:eastAsia="de-CH"/>
    </w:rPr>
  </w:style>
  <w:style w:type="paragraph" w:styleId="Sommario5">
    <w:name w:val="toc 5"/>
    <w:basedOn w:val="Normale"/>
    <w:next w:val="Normale"/>
    <w:autoRedefine/>
    <w:uiPriority w:val="39"/>
    <w:rsid w:val="001250C8"/>
    <w:pPr>
      <w:tabs>
        <w:tab w:val="left" w:pos="1588"/>
        <w:tab w:val="right" w:leader="dot" w:pos="9061"/>
      </w:tabs>
      <w:adjustRightInd w:val="0"/>
      <w:snapToGrid w:val="0"/>
      <w:spacing w:line="240" w:lineRule="auto"/>
      <w:ind w:left="1588" w:hanging="1588"/>
    </w:pPr>
    <w:rPr>
      <w:rFonts w:eastAsia="Times New Roman"/>
      <w:szCs w:val="24"/>
      <w:lang w:eastAsia="de-CH"/>
    </w:rPr>
  </w:style>
  <w:style w:type="paragraph" w:styleId="Sommario6">
    <w:name w:val="toc 6"/>
    <w:basedOn w:val="Normale"/>
    <w:next w:val="Normale"/>
    <w:autoRedefine/>
    <w:uiPriority w:val="39"/>
    <w:rsid w:val="001250C8"/>
    <w:pPr>
      <w:tabs>
        <w:tab w:val="left" w:pos="1871"/>
        <w:tab w:val="right" w:leader="dot" w:pos="9061"/>
      </w:tabs>
      <w:adjustRightInd w:val="0"/>
      <w:snapToGrid w:val="0"/>
      <w:spacing w:line="240" w:lineRule="auto"/>
      <w:ind w:left="1871" w:hanging="1871"/>
    </w:pPr>
    <w:rPr>
      <w:rFonts w:eastAsia="Times New Roman"/>
      <w:noProof/>
      <w:szCs w:val="24"/>
      <w:lang w:eastAsia="de-CH"/>
    </w:rPr>
  </w:style>
  <w:style w:type="paragraph" w:styleId="Sommario7">
    <w:name w:val="toc 7"/>
    <w:basedOn w:val="Normale"/>
    <w:next w:val="Normale"/>
    <w:autoRedefine/>
    <w:uiPriority w:val="39"/>
    <w:rsid w:val="001250C8"/>
    <w:pPr>
      <w:tabs>
        <w:tab w:val="left" w:pos="2155"/>
        <w:tab w:val="right" w:leader="dot" w:pos="9061"/>
      </w:tabs>
      <w:adjustRightInd w:val="0"/>
      <w:snapToGrid w:val="0"/>
      <w:spacing w:line="240" w:lineRule="auto"/>
      <w:ind w:left="2155" w:hanging="2155"/>
    </w:pPr>
    <w:rPr>
      <w:rFonts w:eastAsia="Times New Roman"/>
      <w:noProof/>
      <w:szCs w:val="24"/>
      <w:lang w:eastAsia="de-CH"/>
    </w:rPr>
  </w:style>
  <w:style w:type="paragraph" w:styleId="Sommario8">
    <w:name w:val="toc 8"/>
    <w:basedOn w:val="Normale"/>
    <w:next w:val="Normale"/>
    <w:autoRedefine/>
    <w:uiPriority w:val="39"/>
    <w:rsid w:val="002463B7"/>
    <w:pPr>
      <w:tabs>
        <w:tab w:val="left" w:pos="2438"/>
        <w:tab w:val="right" w:leader="dot" w:pos="9061"/>
      </w:tabs>
      <w:adjustRightInd w:val="0"/>
      <w:snapToGrid w:val="0"/>
      <w:spacing w:line="240" w:lineRule="auto"/>
      <w:ind w:left="2438" w:hanging="2438"/>
    </w:pPr>
    <w:rPr>
      <w:rFonts w:eastAsia="Times New Roman"/>
      <w:szCs w:val="24"/>
      <w:lang w:eastAsia="de-CH"/>
    </w:rPr>
  </w:style>
  <w:style w:type="paragraph" w:styleId="Sommario9">
    <w:name w:val="toc 9"/>
    <w:basedOn w:val="Normale"/>
    <w:next w:val="Normale"/>
    <w:autoRedefine/>
    <w:uiPriority w:val="39"/>
    <w:rsid w:val="002463B7"/>
    <w:pPr>
      <w:tabs>
        <w:tab w:val="left" w:pos="2722"/>
        <w:tab w:val="right" w:leader="dot" w:pos="9061"/>
      </w:tabs>
      <w:adjustRightInd w:val="0"/>
      <w:snapToGrid w:val="0"/>
      <w:spacing w:line="240" w:lineRule="auto"/>
      <w:ind w:left="2722" w:hanging="2722"/>
    </w:pPr>
    <w:rPr>
      <w:rFonts w:eastAsia="Times New Roman"/>
      <w:szCs w:val="24"/>
      <w:lang w:eastAsia="de-CH"/>
    </w:rPr>
  </w:style>
  <w:style w:type="character" w:styleId="Numeroriga">
    <w:name w:val="line number"/>
    <w:basedOn w:val="Carpredefinitoparagrafo"/>
    <w:rsid w:val="00FD1753"/>
    <w:rPr>
      <w:lang w:val="de-CH"/>
    </w:rPr>
  </w:style>
  <w:style w:type="paragraph" w:customStyle="1" w:styleId="Klassifizierung">
    <w:name w:val="Klassifizierung"/>
    <w:basedOn w:val="Normale"/>
    <w:qFormat/>
    <w:rsid w:val="00CA2A4C"/>
    <w:pPr>
      <w:jc w:val="right"/>
    </w:pPr>
    <w:rPr>
      <w:b/>
    </w:rPr>
  </w:style>
  <w:style w:type="paragraph" w:customStyle="1" w:styleId="AbsatzVorBetreff">
    <w:name w:val="AbsatzVorBetreff"/>
    <w:basedOn w:val="Normale"/>
    <w:next w:val="Subject"/>
    <w:rsid w:val="005A7DAB"/>
    <w:pPr>
      <w:spacing w:after="540" w:line="240" w:lineRule="auto"/>
    </w:pPr>
    <w:rPr>
      <w:sz w:val="2"/>
      <w:lang w:val="fr-CH"/>
    </w:rPr>
  </w:style>
  <w:style w:type="paragraph" w:customStyle="1" w:styleId="Pfad">
    <w:name w:val="Pfad"/>
    <w:basedOn w:val="Normale"/>
    <w:qFormat/>
    <w:rsid w:val="0077074D"/>
    <w:pPr>
      <w:spacing w:line="160" w:lineRule="atLeast"/>
    </w:pPr>
    <w:rPr>
      <w:sz w:val="12"/>
      <w:lang w:val="fr-CH"/>
    </w:rPr>
  </w:style>
  <w:style w:type="paragraph" w:customStyle="1" w:styleId="BegleitnotizEintraege">
    <w:name w:val="BegleitnotizEintraege"/>
    <w:basedOn w:val="Normale"/>
    <w:rsid w:val="004A24F7"/>
  </w:style>
  <w:style w:type="paragraph" w:customStyle="1" w:styleId="Begleitblatt">
    <w:name w:val="Begleitblatt"/>
    <w:basedOn w:val="Normale"/>
    <w:qFormat/>
    <w:rsid w:val="00822A2A"/>
    <w:pPr>
      <w:spacing w:after="140" w:line="280" w:lineRule="atLeast"/>
    </w:pPr>
    <w:rPr>
      <w:b/>
      <w:sz w:val="14"/>
    </w:rPr>
  </w:style>
  <w:style w:type="paragraph" w:customStyle="1" w:styleId="NotestInformation">
    <w:name w:val="NotestInformation"/>
    <w:basedOn w:val="Normale"/>
    <w:rsid w:val="00B77A4A"/>
    <w:rPr>
      <w:sz w:val="15"/>
    </w:rPr>
  </w:style>
  <w:style w:type="paragraph" w:customStyle="1" w:styleId="AbstandVorTabelle">
    <w:name w:val="AbstandVorTabelle"/>
    <w:basedOn w:val="Normale"/>
    <w:rsid w:val="00056493"/>
    <w:pPr>
      <w:spacing w:after="60" w:line="190" w:lineRule="atLeast"/>
    </w:pPr>
    <w:rPr>
      <w:sz w:val="2"/>
    </w:rPr>
  </w:style>
  <w:style w:type="paragraph" w:customStyle="1" w:styleId="Haupttitel">
    <w:name w:val="Haupttitel"/>
    <w:basedOn w:val="Normale"/>
    <w:qFormat/>
    <w:rsid w:val="00E67DD4"/>
    <w:pPr>
      <w:spacing w:line="480" w:lineRule="atLeast"/>
    </w:pPr>
    <w:rPr>
      <w:b/>
      <w:sz w:val="42"/>
    </w:rPr>
  </w:style>
  <w:style w:type="paragraph" w:customStyle="1" w:styleId="TabelOfContent">
    <w:name w:val="TabelOfContent"/>
    <w:basedOn w:val="Normale"/>
    <w:qFormat/>
    <w:rsid w:val="003878EA"/>
    <w:pPr>
      <w:spacing w:after="240"/>
    </w:pPr>
    <w:rPr>
      <w:b/>
      <w:sz w:val="32"/>
    </w:rPr>
  </w:style>
  <w:style w:type="character" w:customStyle="1" w:styleId="Underline">
    <w:name w:val="Underline"/>
    <w:uiPriority w:val="1"/>
    <w:rsid w:val="009D79A4"/>
    <w:rPr>
      <w:u w:val="single"/>
      <w:lang w:val="de-CH" w:eastAsia="de-CH"/>
    </w:rPr>
  </w:style>
  <w:style w:type="paragraph" w:customStyle="1" w:styleId="Default">
    <w:name w:val="Default"/>
    <w:rsid w:val="0012029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character" w:customStyle="1" w:styleId="sc121">
    <w:name w:val="sc121"/>
    <w:basedOn w:val="Carpredefinitoparagrafo"/>
    <w:rsid w:val="004F0633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Carpredefinitoparagrafo"/>
    <w:rsid w:val="004F0633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Carpredefinitoparagrafo"/>
    <w:rsid w:val="004F063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Carpredefinitoparagrafo"/>
    <w:rsid w:val="004F0633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Carpredefinitoparagrafo"/>
    <w:rsid w:val="004F0633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Carpredefinitoparagrafo"/>
    <w:rsid w:val="004F0633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Carpredefinitoparagrafo"/>
    <w:rsid w:val="004F0633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Carpredefinitoparagrafo"/>
    <w:rsid w:val="004F063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1">
    <w:name w:val="sc111"/>
    <w:basedOn w:val="Carpredefinitoparagrafo"/>
    <w:rsid w:val="004F0633"/>
    <w:rPr>
      <w:rFonts w:ascii="Courier New" w:hAnsi="Courier New" w:cs="Courier New" w:hint="default"/>
      <w:color w:val="0000FF"/>
      <w:sz w:val="20"/>
      <w:szCs w:val="20"/>
    </w:rPr>
  </w:style>
  <w:style w:type="table" w:styleId="Elencochiaro">
    <w:name w:val="Light List"/>
    <w:basedOn w:val="Tabellanormale"/>
    <w:uiPriority w:val="61"/>
    <w:rsid w:val="00AB565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AB565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6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inspire-geoportal.ec.europa.eu/schemas/inspire/atom/1.0/opensearch.xsd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hyperlink" Target="https://tools.ietf.org/html/rfc4287" TargetMode="Externa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comments" Target="comment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hyperlink" Target="http://www.opensearch.org/Specifications/OpenSearch/1.1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officeatwork xmlns="http://schemas.officeatwork.com/Formulas">eNp7v3u/jVt+UW5pTmKxgr4dAD33Bnw=</officeatwork>
</file>

<file path=customXml/item2.xml><?xml version="1.0" encoding="utf-8"?>
<officeatwork xmlns="http://schemas.officeatwork.com/Document">eNp7v3u/jUt+cmlual6JnU1wfk5pSWZ+nmeKnY0+MscnMS+9NDE91c7IwNTURh/OtQnLTC0HqoVScJMAxiof0g==</officeatwork>
</file>

<file path=customXml/item3.xml><?xml version="1.0" encoding="utf-8"?>
<officeatwork xmlns="http://schemas.officeatwork.com/MasterProperties">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</officeatwork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D7E0C-94DF-474F-B83A-32B39391E73F}">
  <ds:schemaRefs>
    <ds:schemaRef ds:uri="http://schemas.officeatwork.com/Formulas"/>
  </ds:schemaRefs>
</ds:datastoreItem>
</file>

<file path=customXml/itemProps2.xml><?xml version="1.0" encoding="utf-8"?>
<ds:datastoreItem xmlns:ds="http://schemas.openxmlformats.org/officeDocument/2006/customXml" ds:itemID="{4209BDD6-8E0A-438A-8401-DED5CF4C65AE}">
  <ds:schemaRefs>
    <ds:schemaRef ds:uri="http://schemas.officeatwork.com/Document"/>
  </ds:schemaRefs>
</ds:datastoreItem>
</file>

<file path=customXml/itemProps3.xml><?xml version="1.0" encoding="utf-8"?>
<ds:datastoreItem xmlns:ds="http://schemas.openxmlformats.org/officeDocument/2006/customXml" ds:itemID="{4D9E79EA-30EB-4355-9152-946E667A3E3C}">
  <ds:schemaRefs>
    <ds:schemaRef ds:uri="http://schemas.officeatwork.com/MasterProperties"/>
  </ds:schemaRefs>
</ds:datastoreItem>
</file>

<file path=customXml/itemProps4.xml><?xml version="1.0" encoding="utf-8"?>
<ds:datastoreItem xmlns:ds="http://schemas.openxmlformats.org/officeDocument/2006/customXml" ds:itemID="{276FFBF7-AD1C-4CB4-B43E-19B2D5B3A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30847543.dotm</Template>
  <TotalTime>0</TotalTime>
  <Pages>10</Pages>
  <Words>3268</Words>
  <Characters>18634</Characters>
  <Application>Microsoft Office Word</Application>
  <DocSecurity>0</DocSecurity>
  <Lines>155</Lines>
  <Paragraphs>43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Bericht</vt:lpstr>
      <vt:lpstr/>
      <vt:lpstr/>
    </vt:vector>
  </TitlesOfParts>
  <Company>Bundesamt fuer Landestopografie swisstopo</Company>
  <LinksUpToDate>false</LinksUpToDate>
  <CharactersWithSpaces>21859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creator>Di Donato Pasquale</dc:creator>
  <cp:lastModifiedBy>Di Donato Pasquale</cp:lastModifiedBy>
  <cp:revision>4</cp:revision>
  <cp:lastPrinted>2011-12-15T13:07:00Z</cp:lastPrinted>
  <dcterms:created xsi:type="dcterms:W3CDTF">2015-09-14T14:13:00Z</dcterms:created>
  <dcterms:modified xsi:type="dcterms:W3CDTF">2015-09-14T14:21:00Z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Enclosures">
    <vt:lpwstr>Beilagen:</vt:lpwstr>
  </property>
  <property fmtid="{D5CDD505-2E9C-101B-9397-08002B2CF9AE}" pid="3" name="Doc.OurReference">
    <vt:lpwstr>Unser Zeichen:</vt:lpwstr>
  </property>
  <property fmtid="{D5CDD505-2E9C-101B-9397-08002B2CF9AE}" pid="4" name="Doc.YourReference">
    <vt:lpwstr>Ihr Zeichen:</vt:lpwstr>
  </property>
  <property fmtid="{D5CDD505-2E9C-101B-9397-08002B2CF9AE}" pid="5" name="Doc.Reference">
    <vt:lpwstr>Referenz/Aktenzeichen:</vt:lpwstr>
  </property>
  <property fmtid="{D5CDD505-2E9C-101B-9397-08002B2CF9AE}" pid="6" name="Doc.Text">
    <vt:lpwstr>[Text]</vt:lpwstr>
  </property>
  <property fmtid="{D5CDD505-2E9C-101B-9397-08002B2CF9AE}" pid="7" name="Doc.Subject">
    <vt:lpwstr>[Betreff]</vt:lpwstr>
  </property>
  <property fmtid="{D5CDD505-2E9C-101B-9397-08002B2CF9AE}" pid="8" name="Doc.Telephone">
    <vt:lpwstr>Tel.</vt:lpwstr>
  </property>
  <property fmtid="{D5CDD505-2E9C-101B-9397-08002B2CF9AE}" pid="9" name="Doc.Fax">
    <vt:lpwstr>Fax</vt:lpwstr>
  </property>
  <property fmtid="{D5CDD505-2E9C-101B-9397-08002B2CF9AE}" pid="10" name="Signature1.Fensterzeile">
    <vt:lpwstr/>
  </property>
  <property fmtid="{D5CDD505-2E9C-101B-9397-08002B2CF9AE}" pid="11" name="Signature1.Ort">
    <vt:lpwstr/>
  </property>
  <property fmtid="{D5CDD505-2E9C-101B-9397-08002B2CF9AE}" pid="12" name="Signature1.GrussformelOrganisation">
    <vt:lpwstr/>
  </property>
  <property fmtid="{D5CDD505-2E9C-101B-9397-08002B2CF9AE}" pid="13" name="Signature2.GrussformelOrganisation">
    <vt:lpwstr/>
  </property>
  <property fmtid="{D5CDD505-2E9C-101B-9397-08002B2CF9AE}" pid="14" name="Doc.Clerk">
    <vt:lpwstr>Sachbearbeiter/in:</vt:lpwstr>
  </property>
  <property fmtid="{D5CDD505-2E9C-101B-9397-08002B2CF9AE}" pid="15" name="Author.FullName">
    <vt:lpwstr/>
  </property>
  <property fmtid="{D5CDD505-2E9C-101B-9397-08002B2CF9AE}" pid="16" name="Author.Kuerzel">
    <vt:lpwstr/>
  </property>
  <property fmtid="{D5CDD505-2E9C-101B-9397-08002B2CF9AE}" pid="17" name="Organisation.DepartmentZ1">
    <vt:lpwstr/>
  </property>
  <property fmtid="{D5CDD505-2E9C-101B-9397-08002B2CF9AE}" pid="18" name="Organisation.DepartmentZ2">
    <vt:lpwstr/>
  </property>
  <property fmtid="{D5CDD505-2E9C-101B-9397-08002B2CF9AE}" pid="19" name="Organisation.DepartementsbereichZ1">
    <vt:lpwstr/>
  </property>
  <property fmtid="{D5CDD505-2E9C-101B-9397-08002B2CF9AE}" pid="20" name="Organisation.DepartementsbereichZ2">
    <vt:lpwstr/>
  </property>
  <property fmtid="{D5CDD505-2E9C-101B-9397-08002B2CF9AE}" pid="21" name="Organisation.AmtZ1">
    <vt:lpwstr/>
  </property>
  <property fmtid="{D5CDD505-2E9C-101B-9397-08002B2CF9AE}" pid="22" name="Organisation.AmtZ2">
    <vt:lpwstr/>
  </property>
  <property fmtid="{D5CDD505-2E9C-101B-9397-08002B2CF9AE}" pid="23" name="Recipient.DeliveryOption">
    <vt:lpwstr/>
  </property>
  <property fmtid="{D5CDD505-2E9C-101B-9397-08002B2CF9AE}" pid="24" name="Organisation.FensterzeileOrt">
    <vt:lpwstr/>
  </property>
  <property fmtid="{D5CDD505-2E9C-101B-9397-08002B2CF9AE}" pid="25" name="Organisation.FensterzeileFirma">
    <vt:lpwstr/>
  </property>
  <property fmtid="{D5CDD505-2E9C-101B-9397-08002B2CF9AE}" pid="26" name="Organisation.Ort">
    <vt:lpwstr/>
  </property>
  <property fmtid="{D5CDD505-2E9C-101B-9397-08002B2CF9AE}" pid="27" name="Organisation.BereichZ1">
    <vt:lpwstr/>
  </property>
  <property fmtid="{D5CDD505-2E9C-101B-9397-08002B2CF9AE}" pid="28" name="Organisation.BereichZ2">
    <vt:lpwstr/>
  </property>
  <property fmtid="{D5CDD505-2E9C-101B-9397-08002B2CF9AE}" pid="29" name="Organisation.ProzessZ1">
    <vt:lpwstr/>
  </property>
  <property fmtid="{D5CDD505-2E9C-101B-9397-08002B2CF9AE}" pid="30" name="Organisation.ProzessZ2">
    <vt:lpwstr/>
  </property>
  <property fmtid="{D5CDD505-2E9C-101B-9397-08002B2CF9AE}" pid="31" name="Signature1.FullName">
    <vt:lpwstr/>
  </property>
  <property fmtid="{D5CDD505-2E9C-101B-9397-08002B2CF9AE}" pid="32" name="Signature1.Titel">
    <vt:lpwstr/>
  </property>
  <property fmtid="{D5CDD505-2E9C-101B-9397-08002B2CF9AE}" pid="33" name="Signature1.Kurzzeichen">
    <vt:lpwstr/>
  </property>
  <property fmtid="{D5CDD505-2E9C-101B-9397-08002B2CF9AE}" pid="34" name="Signature1.Funktion">
    <vt:lpwstr/>
  </property>
  <property fmtid="{D5CDD505-2E9C-101B-9397-08002B2CF9AE}" pid="35" name="Signature1.Telefon">
    <vt:lpwstr/>
  </property>
  <property fmtid="{D5CDD505-2E9C-101B-9397-08002B2CF9AE}" pid="36" name="Signature1.Telefax">
    <vt:lpwstr/>
  </property>
  <property fmtid="{D5CDD505-2E9C-101B-9397-08002B2CF9AE}" pid="37" name="Signature1.Email">
    <vt:lpwstr/>
  </property>
  <property fmtid="{D5CDD505-2E9C-101B-9397-08002B2CF9AE}" pid="38" name="Organisation.AdressSingleLine">
    <vt:lpwstr/>
  </property>
  <property fmtid="{D5CDD505-2E9C-101B-9397-08002B2CF9AE}" pid="39" name="Organisation.Telefon">
    <vt:lpwstr/>
  </property>
  <property fmtid="{D5CDD505-2E9C-101B-9397-08002B2CF9AE}" pid="40" name="Organisation.Internet">
    <vt:lpwstr/>
  </property>
  <property fmtid="{D5CDD505-2E9C-101B-9397-08002B2CF9AE}" pid="41" name="Doc.Tel">
    <vt:lpwstr>Tel.</vt:lpwstr>
  </property>
  <property fmtid="{D5CDD505-2E9C-101B-9397-08002B2CF9AE}" pid="42" name="Doc.CentralOffice">
    <vt:lpwstr>Zentrale</vt:lpwstr>
  </property>
  <property fmtid="{D5CDD505-2E9C-101B-9397-08002B2CF9AE}" pid="43" name="Signature2.FullName">
    <vt:lpwstr/>
  </property>
  <property fmtid="{D5CDD505-2E9C-101B-9397-08002B2CF9AE}" pid="44" name="Signature2.Titel">
    <vt:lpwstr/>
  </property>
  <property fmtid="{D5CDD505-2E9C-101B-9397-08002B2CF9AE}" pid="45" name="Signature2.Funktion">
    <vt:lpwstr/>
  </property>
  <property fmtid="{D5CDD505-2E9C-101B-9397-08002B2CF9AE}" pid="46" name="Signature2.Telefon">
    <vt:lpwstr/>
  </property>
  <property fmtid="{D5CDD505-2E9C-101B-9397-08002B2CF9AE}" pid="47" name="Signature2.Telefax">
    <vt:lpwstr/>
  </property>
  <property fmtid="{D5CDD505-2E9C-101B-9397-08002B2CF9AE}" pid="48" name="Signature2.Email">
    <vt:lpwstr/>
  </property>
  <property fmtid="{D5CDD505-2E9C-101B-9397-08002B2CF9AE}" pid="49" name="Recipient.EMail">
    <vt:lpwstr/>
  </property>
  <property fmtid="{D5CDD505-2E9C-101B-9397-08002B2CF9AE}" pid="50" name="Organisation2.BereichZ1">
    <vt:lpwstr/>
  </property>
  <property fmtid="{D5CDD505-2E9C-101B-9397-08002B2CF9AE}" pid="51" name="Organisation2.BereichZ2">
    <vt:lpwstr/>
  </property>
  <property fmtid="{D5CDD505-2E9C-101B-9397-08002B2CF9AE}" pid="52" name="Organisation2.ProzessZ1">
    <vt:lpwstr/>
  </property>
  <property fmtid="{D5CDD505-2E9C-101B-9397-08002B2CF9AE}" pid="53" name="Organisation2.ProzessZ2">
    <vt:lpwstr/>
  </property>
  <property fmtid="{D5CDD505-2E9C-101B-9397-08002B2CF9AE}" pid="54" name="Function.Function">
    <vt:lpwstr/>
  </property>
  <property fmtid="{D5CDD505-2E9C-101B-9397-08002B2CF9AE}" pid="55" name="Function2.Function">
    <vt:lpwstr/>
  </property>
  <property fmtid="{D5CDD505-2E9C-101B-9397-08002B2CF9AE}" pid="56" name="Doc.CoverNote">
    <vt:lpwstr>Begleitnotiz</vt:lpwstr>
  </property>
  <property fmtid="{D5CDD505-2E9C-101B-9397-08002B2CF9AE}" pid="57" name="Doc.Date">
    <vt:lpwstr>Datum:</vt:lpwstr>
  </property>
  <property fmtid="{D5CDD505-2E9C-101B-9397-08002B2CF9AE}" pid="58" name="Doc.To">
    <vt:lpwstr>An:</vt:lpwstr>
  </property>
  <property fmtid="{D5CDD505-2E9C-101B-9397-08002B2CF9AE}" pid="59" name="Doc.FaxNo">
    <vt:lpwstr>Fax-Nr:</vt:lpwstr>
  </property>
  <property fmtid="{D5CDD505-2E9C-101B-9397-08002B2CF9AE}" pid="60" name="Doc.SentBy">
    <vt:lpwstr>Gesendet von:</vt:lpwstr>
  </property>
  <property fmtid="{D5CDD505-2E9C-101B-9397-08002B2CF9AE}" pid="61" name="Doc.OnBehalfOF">
    <vt:lpwstr>i.A. von:</vt:lpwstr>
  </property>
  <property fmtid="{D5CDD505-2E9C-101B-9397-08002B2CF9AE}" pid="62" name="Doc.PagesInclThisPage">
    <vt:lpwstr>Anzahl Seiten inkl. Begleitblatt:</vt:lpwstr>
  </property>
  <property fmtid="{D5CDD505-2E9C-101B-9397-08002B2CF9AE}" pid="63" name="Doc.CoverPage">
    <vt:lpwstr>Begleitblatt</vt:lpwstr>
  </property>
  <property fmtid="{D5CDD505-2E9C-101B-9397-08002B2CF9AE}" pid="64" name="Doc.Notes">
    <vt:lpwstr>Aktennotiz</vt:lpwstr>
  </property>
  <property fmtid="{D5CDD505-2E9C-101B-9397-08002B2CF9AE}" pid="65" name="Doc.For">
    <vt:lpwstr>Für:</vt:lpwstr>
  </property>
  <property fmtid="{D5CDD505-2E9C-101B-9397-08002B2CF9AE}" pid="66" name="Doc.CopiesTo">
    <vt:lpwstr>Kopien an:</vt:lpwstr>
  </property>
  <property fmtid="{D5CDD505-2E9C-101B-9397-08002B2CF9AE}" pid="67" name="Organisation.DepartementZ3Fett">
    <vt:lpwstr/>
  </property>
  <property fmtid="{D5CDD505-2E9C-101B-9397-08002B2CF9AE}" pid="68" name="Doc.Haupttitel">
    <vt:lpwstr>[Haupttitel]</vt:lpwstr>
  </property>
  <property fmtid="{D5CDD505-2E9C-101B-9397-08002B2CF9AE}" pid="69" name="Doc.Untertitel">
    <vt:lpwstr>[Untertitel]</vt:lpwstr>
  </property>
  <property fmtid="{D5CDD505-2E9C-101B-9397-08002B2CF9AE}" pid="70" name="CustomField.ShowPath">
    <vt:lpwstr>0</vt:lpwstr>
  </property>
  <property fmtid="{D5CDD505-2E9C-101B-9397-08002B2CF9AE}" pid="71" name="Title.Title">
    <vt:lpwstr/>
  </property>
  <property fmtid="{D5CDD505-2E9C-101B-9397-08002B2CF9AE}" pid="72" name="Doc.Version">
    <vt:lpwstr>Version</vt:lpwstr>
  </property>
  <property fmtid="{D5CDD505-2E9C-101B-9397-08002B2CF9AE}" pid="73" name="Doc.NrBrackets">
    <vt:lpwstr>[Nr.]</vt:lpwstr>
  </property>
  <property fmtid="{D5CDD505-2E9C-101B-9397-08002B2CF9AE}" pid="74" name="Doc.FromReport">
    <vt:lpwstr>von</vt:lpwstr>
  </property>
  <property fmtid="{D5CDD505-2E9C-101B-9397-08002B2CF9AE}" pid="75" name="Doc.ReportLine1">
    <vt:lpwstr>Herausgeber</vt:lpwstr>
  </property>
  <property fmtid="{D5CDD505-2E9C-101B-9397-08002B2CF9AE}" pid="76" name="Doc.ReportLine2">
    <vt:lpwstr>[Herausgeber]</vt:lpwstr>
  </property>
  <property fmtid="{D5CDD505-2E9C-101B-9397-08002B2CF9AE}" pid="77" name="Doc.ReportLine3">
    <vt:lpwstr>Bundesamt für Landestopografie</vt:lpwstr>
  </property>
  <property fmtid="{D5CDD505-2E9C-101B-9397-08002B2CF9AE}" pid="78" name="Doc.ReportLine4">
    <vt:lpwstr>Seftigenstrasse 264, Postfach</vt:lpwstr>
  </property>
  <property fmtid="{D5CDD505-2E9C-101B-9397-08002B2CF9AE}" pid="79" name="Doc.ReportLine5">
    <vt:lpwstr>CH-3084 Wabern</vt:lpwstr>
  </property>
  <property fmtid="{D5CDD505-2E9C-101B-9397-08002B2CF9AE}" pid="80" name="Doc.ReportLine6">
    <vt:lpwstr>Tel. +41 31 963 21 11</vt:lpwstr>
  </property>
  <property fmtid="{D5CDD505-2E9C-101B-9397-08002B2CF9AE}" pid="81" name="Doc.ReportLine7">
    <vt:lpwstr>Fax +41 31 963 24 59</vt:lpwstr>
  </property>
  <property fmtid="{D5CDD505-2E9C-101B-9397-08002B2CF9AE}" pid="82" name="Doc.ReportLine8">
    <vt:lpwstr>info@swisstopo.ch</vt:lpwstr>
  </property>
  <property fmtid="{D5CDD505-2E9C-101B-9397-08002B2CF9AE}" pid="83" name="Doc.ReportLine9">
    <vt:lpwstr>www.swisstopo.ch</vt:lpwstr>
  </property>
  <property fmtid="{D5CDD505-2E9C-101B-9397-08002B2CF9AE}" pid="84" name="CustomField.ClassificationEnclosures">
    <vt:lpwstr/>
  </property>
  <property fmtid="{D5CDD505-2E9C-101B-9397-08002B2CF9AE}" pid="85" name="Doc.TableOfContent">
    <vt:lpwstr>Inhaltsverzeichnis</vt:lpwstr>
  </property>
  <property fmtid="{D5CDD505-2E9C-101B-9397-08002B2CF9AE}" pid="86" name="CustomField.Classification">
    <vt:lpwstr/>
  </property>
  <property fmtid="{D5CDD505-2E9C-101B-9397-08002B2CF9AE}" pid="87" name="CustomField.HaupttitelBericht">
    <vt:lpwstr/>
  </property>
  <property fmtid="{D5CDD505-2E9C-101B-9397-08002B2CF9AE}" pid="88" name="CustomField.UntertitelBericht">
    <vt:lpwstr/>
  </property>
  <property fmtid="{D5CDD505-2E9C-101B-9397-08002B2CF9AE}" pid="89" name="Doc.Telefon">
    <vt:lpwstr>Tel.</vt:lpwstr>
  </property>
  <property fmtid="{D5CDD505-2E9C-101B-9397-08002B2CF9AE}" pid="90" name="Organisation.Fax">
    <vt:lpwstr/>
  </property>
  <property fmtid="{D5CDD505-2E9C-101B-9397-08002B2CF9AE}" pid="91" name="Organisation.Email">
    <vt:lpwstr/>
  </property>
  <property fmtid="{D5CDD505-2E9C-101B-9397-08002B2CF9AE}" pid="92" name="Organisation.Strasse">
    <vt:lpwstr/>
  </property>
  <property fmtid="{D5CDD505-2E9C-101B-9397-08002B2CF9AE}" pid="93" name="CustomField.HerausgeberBericht">
    <vt:lpwstr/>
  </property>
</Properties>
</file>